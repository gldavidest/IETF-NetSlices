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DE1DA" w14:textId="77777777" w:rsidR="00B37C4C" w:rsidRDefault="00B37C4C">
      <w:pPr>
        <w:pStyle w:val="PlainText"/>
      </w:pPr>
    </w:p>
    <w:p w14:paraId="43BE4B07" w14:textId="77777777" w:rsidR="00B37C4C" w:rsidRDefault="00B37C4C">
      <w:pPr>
        <w:pStyle w:val="PlainText"/>
      </w:pPr>
    </w:p>
    <w:p w14:paraId="7651156B" w14:textId="77777777" w:rsidR="00B37C4C" w:rsidRDefault="00B37C4C">
      <w:pPr>
        <w:pStyle w:val="PlainText"/>
      </w:pPr>
    </w:p>
    <w:p w14:paraId="1FAFADD2" w14:textId="77777777" w:rsidR="00B37C4C" w:rsidRDefault="00B37C4C">
      <w:pPr>
        <w:pStyle w:val="PlainText"/>
      </w:pPr>
    </w:p>
    <w:p w14:paraId="31AC262F" w14:textId="77777777" w:rsidR="00B37C4C" w:rsidRDefault="00B37C4C">
      <w:pPr>
        <w:pStyle w:val="PlainText"/>
      </w:pPr>
    </w:p>
    <w:p w14:paraId="3441AB32" w14:textId="77777777" w:rsidR="00B37C4C" w:rsidRDefault="00820482">
      <w:pPr>
        <w:pStyle w:val="PlainText"/>
        <w:jc w:val="center"/>
      </w:pPr>
      <w:proofErr w:type="spellStart"/>
      <w:r>
        <w:t>ToC</w:t>
      </w:r>
      <w:proofErr w:type="spellEnd"/>
      <w:r>
        <w:t xml:space="preserve"> for Network Slicing - Revised Problem Statement</w:t>
      </w:r>
    </w:p>
    <w:p w14:paraId="56517A00" w14:textId="77777777" w:rsidR="00B37C4C" w:rsidRDefault="00820482">
      <w:pPr>
        <w:pStyle w:val="PlainText"/>
        <w:jc w:val="center"/>
      </w:pPr>
      <w:r>
        <w:t>Draft V0.4 -7</w:t>
      </w:r>
      <w:r>
        <w:rPr>
          <w:vertAlign w:val="superscript"/>
        </w:rPr>
        <w:t>th</w:t>
      </w:r>
      <w:r>
        <w:t xml:space="preserve"> May 20167</w:t>
      </w:r>
    </w:p>
    <w:p w14:paraId="0EC22DDE" w14:textId="77777777" w:rsidR="00B37C4C" w:rsidRDefault="00820482">
      <w:pPr>
        <w:pStyle w:val="PlainText"/>
        <w:jc w:val="center"/>
      </w:pPr>
      <w:r>
        <w:t xml:space="preserve">Edited by Alex </w:t>
      </w:r>
      <w:proofErr w:type="spellStart"/>
      <w:r>
        <w:t>Galis</w:t>
      </w:r>
      <w:proofErr w:type="spellEnd"/>
    </w:p>
    <w:p w14:paraId="4A664549" w14:textId="77777777" w:rsidR="00B37C4C" w:rsidRDefault="00820482">
      <w:pPr>
        <w:pStyle w:val="PlainText"/>
        <w:jc w:val="center"/>
      </w:pPr>
      <w:r>
        <w:t>(</w:t>
      </w:r>
      <w:proofErr w:type="gramStart"/>
      <w:r>
        <w:rPr>
          <w:b/>
          <w:color w:val="E36C0A" w:themeColor="accent6" w:themeShade="BF"/>
        </w:rPr>
        <w:t>added</w:t>
      </w:r>
      <w:proofErr w:type="gramEnd"/>
      <w:r>
        <w:rPr>
          <w:b/>
          <w:color w:val="E36C0A" w:themeColor="accent6" w:themeShade="BF"/>
        </w:rPr>
        <w:t xml:space="preserve"> expected contributors</w:t>
      </w:r>
      <w:r>
        <w:t xml:space="preserve">) </w:t>
      </w:r>
    </w:p>
    <w:p w14:paraId="507CDEBB" w14:textId="77777777" w:rsidR="00B37C4C" w:rsidRDefault="00B37C4C">
      <w:pPr>
        <w:pStyle w:val="PlainText"/>
      </w:pPr>
    </w:p>
    <w:p w14:paraId="61798446" w14:textId="77777777" w:rsidR="00B37C4C" w:rsidRDefault="00820482">
      <w:pPr>
        <w:pStyle w:val="PlainText"/>
      </w:pPr>
      <w:r>
        <w:t>Abstract</w:t>
      </w:r>
    </w:p>
    <w:p w14:paraId="0DD45131" w14:textId="77777777" w:rsidR="00B37C4C" w:rsidRDefault="00B37C4C">
      <w:pPr>
        <w:pStyle w:val="PlainText"/>
      </w:pPr>
    </w:p>
    <w:p w14:paraId="253B7D86" w14:textId="77777777" w:rsidR="00B37C4C" w:rsidRDefault="00820482">
      <w:pPr>
        <w:pStyle w:val="PlainText"/>
      </w:pPr>
      <w:r>
        <w:t xml:space="preserve">   This document introduces Network Slicing problems and the motivation</w:t>
      </w:r>
    </w:p>
    <w:p w14:paraId="764B4469" w14:textId="77777777" w:rsidR="00B37C4C" w:rsidRDefault="00820482">
      <w:pPr>
        <w:pStyle w:val="PlainText"/>
      </w:pPr>
      <w:r>
        <w:t xml:space="preserve">   </w:t>
      </w:r>
      <w:proofErr w:type="gramStart"/>
      <w:r>
        <w:t>for</w:t>
      </w:r>
      <w:proofErr w:type="gramEnd"/>
      <w:r>
        <w:t xml:space="preserve"> new work areas. It represents </w:t>
      </w:r>
      <w:r>
        <w:t>an initial revision of the Network</w:t>
      </w:r>
    </w:p>
    <w:p w14:paraId="408C5BF7" w14:textId="77777777" w:rsidR="00B37C4C" w:rsidRDefault="00820482">
      <w:pPr>
        <w:pStyle w:val="PlainText"/>
      </w:pPr>
      <w:r>
        <w:t xml:space="preserve">   Slicing problem statement derived from the analysis of the technical</w:t>
      </w:r>
    </w:p>
    <w:p w14:paraId="63B0FB41" w14:textId="77777777" w:rsidR="00B37C4C" w:rsidRDefault="00820482">
      <w:pPr>
        <w:pStyle w:val="PlainText"/>
      </w:pPr>
      <w:r>
        <w:t xml:space="preserve">   </w:t>
      </w:r>
      <w:proofErr w:type="gramStart"/>
      <w:r>
        <w:t>gaps</w:t>
      </w:r>
      <w:proofErr w:type="gramEnd"/>
      <w:r>
        <w:t xml:space="preserve"> in IETF protocols ecosystem.  It complements and brings together</w:t>
      </w:r>
    </w:p>
    <w:p w14:paraId="17A3D55E" w14:textId="77777777" w:rsidR="00B37C4C" w:rsidRDefault="00820482">
      <w:pPr>
        <w:pStyle w:val="PlainText"/>
      </w:pPr>
      <w:r>
        <w:t xml:space="preserve">   </w:t>
      </w:r>
      <w:proofErr w:type="gramStart"/>
      <w:r>
        <w:t>the</w:t>
      </w:r>
      <w:proofErr w:type="gramEnd"/>
      <w:r>
        <w:t xml:space="preserve"> silo efforts being carried out in several other IETF working groups</w:t>
      </w:r>
    </w:p>
    <w:p w14:paraId="033D2815" w14:textId="77777777" w:rsidR="00B37C4C" w:rsidRDefault="00820482">
      <w:pPr>
        <w:pStyle w:val="PlainText"/>
      </w:pPr>
      <w:r>
        <w:t xml:space="preserve"> </w:t>
      </w:r>
      <w:r>
        <w:t xml:space="preserve">  </w:t>
      </w:r>
      <w:proofErr w:type="gramStart"/>
      <w:r>
        <w:t>to</w:t>
      </w:r>
      <w:proofErr w:type="gramEnd"/>
      <w:r>
        <w:t xml:space="preserve"> achieve certain aspects of Network Slicing functions and operations.</w:t>
      </w:r>
    </w:p>
    <w:p w14:paraId="5C375231" w14:textId="77777777" w:rsidR="00B37C4C" w:rsidRDefault="00B37C4C">
      <w:pPr>
        <w:pStyle w:val="PlainText"/>
      </w:pPr>
    </w:p>
    <w:p w14:paraId="51591438" w14:textId="77777777" w:rsidR="00B37C4C" w:rsidRDefault="00820482">
      <w:pPr>
        <w:pStyle w:val="PlainText"/>
      </w:pPr>
      <w:r>
        <w:t>Status of This Memo</w:t>
      </w:r>
    </w:p>
    <w:p w14:paraId="616980D5" w14:textId="77777777" w:rsidR="00B37C4C" w:rsidRDefault="00B37C4C">
      <w:pPr>
        <w:pStyle w:val="PlainText"/>
      </w:pPr>
    </w:p>
    <w:p w14:paraId="27805913" w14:textId="77777777" w:rsidR="00B37C4C" w:rsidRDefault="00820482">
      <w:pPr>
        <w:pStyle w:val="PlainText"/>
      </w:pPr>
      <w:r>
        <w:t xml:space="preserve">   This Internet-Draft is submitted in full conformance with the</w:t>
      </w:r>
    </w:p>
    <w:p w14:paraId="01E604C0" w14:textId="77777777" w:rsidR="00B37C4C" w:rsidRDefault="00820482">
      <w:pPr>
        <w:pStyle w:val="PlainText"/>
      </w:pPr>
      <w:r>
        <w:t xml:space="preserve">   </w:t>
      </w:r>
      <w:proofErr w:type="gramStart"/>
      <w:r>
        <w:t>provisions</w:t>
      </w:r>
      <w:proofErr w:type="gramEnd"/>
      <w:r>
        <w:t xml:space="preserve"> of BCP 78 and BCP 79.</w:t>
      </w:r>
    </w:p>
    <w:p w14:paraId="7050DADE" w14:textId="77777777" w:rsidR="00B37C4C" w:rsidRDefault="00B37C4C">
      <w:pPr>
        <w:pStyle w:val="PlainText"/>
      </w:pPr>
    </w:p>
    <w:p w14:paraId="68E95B6D" w14:textId="77777777" w:rsidR="00B37C4C" w:rsidRDefault="00820482">
      <w:pPr>
        <w:pStyle w:val="PlainText"/>
      </w:pPr>
      <w:r>
        <w:t xml:space="preserve">   Internet-Drafts are working documents of the Internet E</w:t>
      </w:r>
      <w:r>
        <w:t>ngineering</w:t>
      </w:r>
    </w:p>
    <w:p w14:paraId="5B656134" w14:textId="77777777" w:rsidR="00B37C4C" w:rsidRDefault="00820482">
      <w:pPr>
        <w:pStyle w:val="PlainText"/>
      </w:pPr>
      <w:r>
        <w:t xml:space="preserve">   Task Force (IETF). Note that other groups may also distribute</w:t>
      </w:r>
    </w:p>
    <w:p w14:paraId="5B4EE45A" w14:textId="77777777" w:rsidR="00B37C4C" w:rsidRDefault="00820482">
      <w:pPr>
        <w:pStyle w:val="PlainText"/>
      </w:pPr>
      <w:r>
        <w:t xml:space="preserve">   </w:t>
      </w:r>
      <w:proofErr w:type="gramStart"/>
      <w:r>
        <w:t>working</w:t>
      </w:r>
      <w:proofErr w:type="gramEnd"/>
      <w:r>
        <w:t xml:space="preserve"> documents as Internet-Drafts. The list of current Internet-</w:t>
      </w:r>
    </w:p>
    <w:p w14:paraId="7C9B3013" w14:textId="77777777" w:rsidR="00B37C4C" w:rsidRDefault="00820482">
      <w:pPr>
        <w:pStyle w:val="PlainText"/>
      </w:pPr>
      <w:r>
        <w:t xml:space="preserve">   Drafts is at http://datatracker.ietf.org/drafts/current/.</w:t>
      </w:r>
    </w:p>
    <w:p w14:paraId="689051DE" w14:textId="77777777" w:rsidR="00B37C4C" w:rsidRDefault="00B37C4C">
      <w:pPr>
        <w:pStyle w:val="PlainText"/>
      </w:pPr>
    </w:p>
    <w:p w14:paraId="03A1B35A" w14:textId="77777777" w:rsidR="00B37C4C" w:rsidRDefault="00820482">
      <w:pPr>
        <w:pStyle w:val="PlainText"/>
      </w:pPr>
      <w:r>
        <w:t xml:space="preserve">   Internet-Drafts are draft documents valid </w:t>
      </w:r>
      <w:r>
        <w:t>for a maximum of six months</w:t>
      </w:r>
    </w:p>
    <w:p w14:paraId="6D6A4747" w14:textId="77777777" w:rsidR="00B37C4C" w:rsidRDefault="00820482">
      <w:pPr>
        <w:pStyle w:val="PlainText"/>
      </w:pPr>
      <w:r>
        <w:t xml:space="preserve">   </w:t>
      </w:r>
      <w:proofErr w:type="gramStart"/>
      <w:r>
        <w:t>and</w:t>
      </w:r>
      <w:proofErr w:type="gramEnd"/>
      <w:r>
        <w:t xml:space="preserve"> may be updated, replaced, or obsoleted by other documents at any</w:t>
      </w:r>
    </w:p>
    <w:p w14:paraId="213D68DA" w14:textId="77777777" w:rsidR="00B37C4C" w:rsidRDefault="00820482">
      <w:pPr>
        <w:pStyle w:val="PlainText"/>
      </w:pPr>
      <w:r>
        <w:t xml:space="preserve">   </w:t>
      </w:r>
      <w:proofErr w:type="gramStart"/>
      <w:r>
        <w:t>time</w:t>
      </w:r>
      <w:proofErr w:type="gramEnd"/>
      <w:r>
        <w:t>. It is inappropriate to use Internet-Drafts as reference</w:t>
      </w:r>
    </w:p>
    <w:p w14:paraId="4BEC48FD" w14:textId="77777777" w:rsidR="00B37C4C" w:rsidRDefault="00820482">
      <w:pPr>
        <w:pStyle w:val="PlainText"/>
      </w:pPr>
      <w:r>
        <w:t xml:space="preserve">   </w:t>
      </w:r>
      <w:proofErr w:type="gramStart"/>
      <w:r>
        <w:t>material</w:t>
      </w:r>
      <w:proofErr w:type="gramEnd"/>
      <w:r>
        <w:t xml:space="preserve"> or to cite them other than as "work in progress."</w:t>
      </w:r>
    </w:p>
    <w:p w14:paraId="42B8EAED" w14:textId="77777777" w:rsidR="00B37C4C" w:rsidRDefault="00B37C4C">
      <w:pPr>
        <w:pStyle w:val="PlainText"/>
      </w:pPr>
    </w:p>
    <w:p w14:paraId="4B1957D8" w14:textId="77777777" w:rsidR="00B37C4C" w:rsidRDefault="00820482">
      <w:pPr>
        <w:pStyle w:val="PlainText"/>
      </w:pPr>
      <w:r>
        <w:t xml:space="preserve">   This Internet-Draft will </w:t>
      </w:r>
      <w:r>
        <w:t>expire on July 23, 2017.</w:t>
      </w:r>
    </w:p>
    <w:p w14:paraId="264BD9D4" w14:textId="77777777" w:rsidR="00B37C4C" w:rsidRDefault="00B37C4C">
      <w:pPr>
        <w:pStyle w:val="PlainText"/>
      </w:pPr>
    </w:p>
    <w:p w14:paraId="46F0641F" w14:textId="77777777" w:rsidR="00B37C4C" w:rsidRDefault="00820482">
      <w:pPr>
        <w:pStyle w:val="PlainText"/>
      </w:pPr>
      <w:r>
        <w:t>Copyright Notice</w:t>
      </w:r>
    </w:p>
    <w:p w14:paraId="0F3DC564" w14:textId="77777777" w:rsidR="00B37C4C" w:rsidRDefault="00B37C4C">
      <w:pPr>
        <w:pStyle w:val="PlainText"/>
      </w:pPr>
    </w:p>
    <w:p w14:paraId="4FCA55C8" w14:textId="77777777" w:rsidR="00B37C4C" w:rsidRDefault="00820482">
      <w:pPr>
        <w:pStyle w:val="PlainText"/>
      </w:pPr>
      <w:r>
        <w:t xml:space="preserve">   Copyright (c) 2017 IETF Trust and the persons identified as the</w:t>
      </w:r>
    </w:p>
    <w:p w14:paraId="2049CC4C" w14:textId="77777777" w:rsidR="00B37C4C" w:rsidRDefault="00820482">
      <w:pPr>
        <w:pStyle w:val="PlainText"/>
      </w:pPr>
      <w:r>
        <w:t xml:space="preserve">   </w:t>
      </w:r>
      <w:proofErr w:type="gramStart"/>
      <w:r>
        <w:t>document</w:t>
      </w:r>
      <w:proofErr w:type="gramEnd"/>
      <w:r>
        <w:t xml:space="preserve"> authors. All rights reserved.</w:t>
      </w:r>
    </w:p>
    <w:p w14:paraId="4A2F5600" w14:textId="77777777" w:rsidR="00B37C4C" w:rsidRDefault="00B37C4C">
      <w:pPr>
        <w:pStyle w:val="PlainText"/>
      </w:pPr>
    </w:p>
    <w:p w14:paraId="15032867" w14:textId="77777777" w:rsidR="00B37C4C" w:rsidRDefault="00820482">
      <w:pPr>
        <w:pStyle w:val="PlainText"/>
      </w:pPr>
      <w:r>
        <w:t xml:space="preserve">   This document is subject to BCP 78 and the IETF Trust's Legal</w:t>
      </w:r>
    </w:p>
    <w:p w14:paraId="3531A833" w14:textId="77777777" w:rsidR="00B37C4C" w:rsidRDefault="00820482">
      <w:pPr>
        <w:pStyle w:val="PlainText"/>
      </w:pPr>
      <w:r>
        <w:t xml:space="preserve">   Provisions Relating to IETF Docume</w:t>
      </w:r>
      <w:r>
        <w:t>nts</w:t>
      </w:r>
    </w:p>
    <w:p w14:paraId="4D0E6985" w14:textId="77777777" w:rsidR="00B37C4C" w:rsidRDefault="00820482">
      <w:pPr>
        <w:pStyle w:val="PlainText"/>
      </w:pPr>
      <w:r>
        <w:t xml:space="preserve">   (http://trustee.ietf.org/license-info) in effect on the date of</w:t>
      </w:r>
    </w:p>
    <w:p w14:paraId="3CF2E79C" w14:textId="77777777" w:rsidR="00B37C4C" w:rsidRDefault="00820482">
      <w:pPr>
        <w:pStyle w:val="PlainText"/>
      </w:pPr>
      <w:r>
        <w:t xml:space="preserve">   </w:t>
      </w:r>
      <w:proofErr w:type="gramStart"/>
      <w:r>
        <w:t>publication</w:t>
      </w:r>
      <w:proofErr w:type="gramEnd"/>
      <w:r>
        <w:t xml:space="preserve"> of this document. Please review these documents carefully, as they describe your rights and restrictions with respect</w:t>
      </w:r>
    </w:p>
    <w:p w14:paraId="4DAC32C6" w14:textId="77777777" w:rsidR="00B37C4C" w:rsidRDefault="00820482">
      <w:pPr>
        <w:pStyle w:val="PlainText"/>
      </w:pPr>
      <w:r>
        <w:t xml:space="preserve">   </w:t>
      </w:r>
      <w:proofErr w:type="gramStart"/>
      <w:r>
        <w:t>to</w:t>
      </w:r>
      <w:proofErr w:type="gramEnd"/>
      <w:r>
        <w:t xml:space="preserve"> this document. Code Components extracted from </w:t>
      </w:r>
      <w:r>
        <w:t>this document must</w:t>
      </w:r>
    </w:p>
    <w:p w14:paraId="6224AD5F" w14:textId="77777777" w:rsidR="00B37C4C" w:rsidRDefault="00820482">
      <w:pPr>
        <w:pStyle w:val="PlainText"/>
      </w:pPr>
      <w:r>
        <w:t xml:space="preserve">   </w:t>
      </w:r>
      <w:proofErr w:type="gramStart"/>
      <w:r>
        <w:t>include</w:t>
      </w:r>
      <w:proofErr w:type="gramEnd"/>
      <w:r>
        <w:t xml:space="preserve"> Simplified BSD License text as described in Section 4.e of</w:t>
      </w:r>
    </w:p>
    <w:p w14:paraId="341BEE61" w14:textId="77777777" w:rsidR="00B37C4C" w:rsidRDefault="00820482">
      <w:pPr>
        <w:pStyle w:val="PlainText"/>
      </w:pPr>
      <w:r>
        <w:t xml:space="preserve">   </w:t>
      </w:r>
      <w:proofErr w:type="gramStart"/>
      <w:r>
        <w:t>the</w:t>
      </w:r>
      <w:proofErr w:type="gramEnd"/>
      <w:r>
        <w:t xml:space="preserve"> Trust Legal Provisions and are provided without warranty as</w:t>
      </w:r>
    </w:p>
    <w:p w14:paraId="2E94C30D" w14:textId="77777777" w:rsidR="00B37C4C" w:rsidRDefault="00820482">
      <w:pPr>
        <w:pStyle w:val="PlainText"/>
      </w:pPr>
      <w:r>
        <w:t xml:space="preserve">   </w:t>
      </w:r>
      <w:proofErr w:type="gramStart"/>
      <w:r>
        <w:t>described</w:t>
      </w:r>
      <w:proofErr w:type="gramEnd"/>
      <w:r>
        <w:t xml:space="preserve"> in the Simplified BSD License.</w:t>
      </w:r>
    </w:p>
    <w:p w14:paraId="1C0B8BF6" w14:textId="77777777" w:rsidR="00B37C4C" w:rsidRDefault="00B37C4C">
      <w:pPr>
        <w:pStyle w:val="PlainText"/>
      </w:pPr>
    </w:p>
    <w:p w14:paraId="020525BA" w14:textId="77777777" w:rsidR="00B37C4C" w:rsidRDefault="00820482">
      <w:pPr>
        <w:pStyle w:val="PlainText"/>
      </w:pPr>
      <w:r>
        <w:t>Table of Contents</w:t>
      </w:r>
    </w:p>
    <w:p w14:paraId="1A84FD61" w14:textId="77777777" w:rsidR="00B37C4C" w:rsidRDefault="00820482">
      <w:pPr>
        <w:pStyle w:val="TOC1"/>
        <w:tabs>
          <w:tab w:val="right" w:leader="dot" w:pos="10072"/>
        </w:tabs>
        <w:rPr>
          <w:lang w:val="en-GB"/>
        </w:rPr>
      </w:pPr>
      <w:r>
        <w:fldChar w:fldCharType="begin"/>
      </w:r>
      <w:r>
        <w:instrText>TOC \o "1-3" \h</w:instrText>
      </w:r>
      <w:r>
        <w:fldChar w:fldCharType="separate"/>
      </w:r>
      <w:r>
        <w:rPr>
          <w:rFonts w:ascii="Courier" w:hAnsi="Courier"/>
        </w:rPr>
        <w:t>1.  Introduction</w:t>
      </w:r>
      <w:r>
        <w:tab/>
        <w:t>2</w:t>
      </w:r>
    </w:p>
    <w:p w14:paraId="7AF93D8A" w14:textId="77777777" w:rsidR="00B37C4C" w:rsidRDefault="00820482">
      <w:pPr>
        <w:pStyle w:val="TOC2"/>
        <w:tabs>
          <w:tab w:val="right" w:leader="dot" w:pos="10072"/>
        </w:tabs>
        <w:rPr>
          <w:lang w:val="en-GB"/>
        </w:rPr>
      </w:pPr>
      <w:r>
        <w:rPr>
          <w:rFonts w:ascii="Courier" w:hAnsi="Courier"/>
        </w:rPr>
        <w:t>1.1</w:t>
      </w:r>
      <w:r>
        <w:rPr>
          <w:rFonts w:ascii="Courier" w:hAnsi="Courier"/>
        </w:rPr>
        <w:t>.  Notes</w:t>
      </w:r>
      <w:r>
        <w:tab/>
        <w:t>4</w:t>
      </w:r>
    </w:p>
    <w:p w14:paraId="46BADD08" w14:textId="77777777" w:rsidR="00B37C4C" w:rsidRDefault="00820482">
      <w:pPr>
        <w:pStyle w:val="TOC1"/>
        <w:tabs>
          <w:tab w:val="right" w:leader="dot" w:pos="10072"/>
        </w:tabs>
        <w:rPr>
          <w:lang w:val="en-GB"/>
        </w:rPr>
      </w:pPr>
      <w:r>
        <w:rPr>
          <w:rFonts w:ascii="Courier" w:hAnsi="Courier"/>
        </w:rPr>
        <w:t>2.  Suggested Problems and Work Areas</w:t>
      </w:r>
      <w:r>
        <w:tab/>
        <w:t>4</w:t>
      </w:r>
    </w:p>
    <w:p w14:paraId="09BE462A" w14:textId="77777777" w:rsidR="00B37C4C" w:rsidRDefault="00820482">
      <w:pPr>
        <w:pStyle w:val="TOC2"/>
        <w:tabs>
          <w:tab w:val="right" w:leader="dot" w:pos="10072"/>
        </w:tabs>
        <w:rPr>
          <w:lang w:val="en-GB"/>
        </w:rPr>
      </w:pPr>
      <w:r>
        <w:rPr>
          <w:rFonts w:ascii="Courier" w:hAnsi="Courier"/>
        </w:rPr>
        <w:lastRenderedPageBreak/>
        <w:t>2.1.  Notes</w:t>
      </w:r>
      <w:r>
        <w:tab/>
        <w:t>6</w:t>
      </w:r>
    </w:p>
    <w:p w14:paraId="63966CF5" w14:textId="77777777" w:rsidR="00B37C4C" w:rsidRDefault="00820482">
      <w:pPr>
        <w:pStyle w:val="TOC1"/>
        <w:tabs>
          <w:tab w:val="right" w:leader="dot" w:pos="10072"/>
        </w:tabs>
        <w:rPr>
          <w:lang w:val="en-GB"/>
        </w:rPr>
      </w:pPr>
      <w:r>
        <w:rPr>
          <w:rFonts w:ascii="Courier" w:hAnsi="Courier"/>
        </w:rPr>
        <w:t>4.  Security Considerations</w:t>
      </w:r>
      <w:r>
        <w:tab/>
        <w:t>7</w:t>
      </w:r>
    </w:p>
    <w:p w14:paraId="1CDED995" w14:textId="77777777" w:rsidR="00B37C4C" w:rsidRDefault="00820482">
      <w:pPr>
        <w:pStyle w:val="TOC1"/>
        <w:tabs>
          <w:tab w:val="right" w:leader="dot" w:pos="10072"/>
        </w:tabs>
        <w:rPr>
          <w:lang w:val="en-GB"/>
        </w:rPr>
      </w:pPr>
      <w:r>
        <w:rPr>
          <w:rFonts w:ascii="Courier" w:hAnsi="Courier"/>
        </w:rPr>
        <w:t>5.  IANA Considerations</w:t>
      </w:r>
      <w:r>
        <w:tab/>
        <w:t>7</w:t>
      </w:r>
    </w:p>
    <w:p w14:paraId="2C4DF628" w14:textId="77777777" w:rsidR="00B37C4C" w:rsidRDefault="00820482">
      <w:pPr>
        <w:pStyle w:val="TOC1"/>
        <w:tabs>
          <w:tab w:val="right" w:leader="dot" w:pos="10072"/>
        </w:tabs>
        <w:rPr>
          <w:lang w:val="en-GB"/>
        </w:rPr>
      </w:pPr>
      <w:r>
        <w:rPr>
          <w:rFonts w:ascii="Courier" w:hAnsi="Courier"/>
        </w:rPr>
        <w:t>6.  Acknowledgements</w:t>
      </w:r>
      <w:r>
        <w:tab/>
        <w:t>7</w:t>
      </w:r>
    </w:p>
    <w:p w14:paraId="45E92BE1" w14:textId="77777777" w:rsidR="00B37C4C" w:rsidRDefault="00820482">
      <w:pPr>
        <w:pStyle w:val="TOC1"/>
        <w:tabs>
          <w:tab w:val="right" w:leader="dot" w:pos="10072"/>
        </w:tabs>
        <w:rPr>
          <w:lang w:val="en-GB"/>
        </w:rPr>
      </w:pPr>
      <w:r>
        <w:rPr>
          <w:rFonts w:ascii="Courier" w:hAnsi="Courier"/>
        </w:rPr>
        <w:t>7.  References</w:t>
      </w:r>
      <w:r>
        <w:tab/>
        <w:t>7</w:t>
      </w:r>
    </w:p>
    <w:p w14:paraId="1D453E4B" w14:textId="77777777" w:rsidR="00B37C4C" w:rsidRDefault="00820482">
      <w:pPr>
        <w:pStyle w:val="TOC2"/>
        <w:tabs>
          <w:tab w:val="right" w:leader="dot" w:pos="10072"/>
        </w:tabs>
        <w:rPr>
          <w:lang w:val="en-GB"/>
        </w:rPr>
      </w:pPr>
      <w:r>
        <w:rPr>
          <w:rFonts w:ascii="Courier" w:hAnsi="Courier"/>
        </w:rPr>
        <w:t>7.1.  IETF References</w:t>
      </w:r>
      <w:r>
        <w:tab/>
        <w:t>7</w:t>
      </w:r>
    </w:p>
    <w:p w14:paraId="047377C6" w14:textId="77777777" w:rsidR="00B37C4C" w:rsidRDefault="00820482">
      <w:pPr>
        <w:pStyle w:val="TOC2"/>
        <w:tabs>
          <w:tab w:val="right" w:leader="dot" w:pos="10072"/>
        </w:tabs>
        <w:rPr>
          <w:lang w:val="en-GB"/>
        </w:rPr>
      </w:pPr>
      <w:r>
        <w:rPr>
          <w:rFonts w:ascii="Courier" w:hAnsi="Courier"/>
        </w:rPr>
        <w:t>7.2.  Informative References</w:t>
      </w:r>
      <w:r>
        <w:tab/>
        <w:t>9</w:t>
      </w:r>
    </w:p>
    <w:p w14:paraId="5CC6A711" w14:textId="77777777" w:rsidR="00B37C4C" w:rsidRDefault="00820482">
      <w:pPr>
        <w:pStyle w:val="TOC1"/>
        <w:tabs>
          <w:tab w:val="right" w:leader="dot" w:pos="10072"/>
        </w:tabs>
        <w:rPr>
          <w:lang w:val="en-GB"/>
        </w:rPr>
      </w:pPr>
      <w:r>
        <w:rPr>
          <w:rFonts w:ascii="Courier" w:hAnsi="Courier"/>
        </w:rPr>
        <w:t>Authors' Addresses</w:t>
      </w:r>
      <w:r>
        <w:tab/>
        <w:t>10</w:t>
      </w:r>
    </w:p>
    <w:p w14:paraId="4C042399" w14:textId="77777777" w:rsidR="00B37C4C" w:rsidRDefault="00820482">
      <w:pPr>
        <w:pStyle w:val="PlainText"/>
      </w:pPr>
      <w:r>
        <w:fldChar w:fldCharType="end"/>
      </w:r>
    </w:p>
    <w:p w14:paraId="55D6780D" w14:textId="77777777" w:rsidR="00B37C4C" w:rsidRDefault="00820482">
      <w:pPr>
        <w:pStyle w:val="Heading1"/>
        <w:rPr>
          <w:rFonts w:ascii="Courier" w:hAnsi="Courier"/>
          <w:sz w:val="21"/>
        </w:rPr>
      </w:pPr>
      <w:bookmarkStart w:id="0" w:name="_Toc355437100"/>
      <w:bookmarkEnd w:id="0"/>
      <w:r>
        <w:rPr>
          <w:rFonts w:ascii="Courier" w:hAnsi="Courier"/>
          <w:sz w:val="21"/>
        </w:rPr>
        <w:t xml:space="preserve">1.  </w:t>
      </w:r>
      <w:r>
        <w:rPr>
          <w:rFonts w:ascii="Courier" w:hAnsi="Courier"/>
          <w:sz w:val="21"/>
        </w:rPr>
        <w:t>Introduction</w:t>
      </w:r>
    </w:p>
    <w:p w14:paraId="1FC871E7" w14:textId="77777777" w:rsidR="00B37C4C" w:rsidRDefault="00B37C4C">
      <w:pPr>
        <w:pStyle w:val="PlainText"/>
      </w:pPr>
    </w:p>
    <w:p w14:paraId="67C662F6" w14:textId="77777777" w:rsidR="00B37C4C" w:rsidRDefault="00820482">
      <w:pPr>
        <w:pStyle w:val="PlainText"/>
      </w:pPr>
      <w:r>
        <w:t xml:space="preserve">   Network Slicing (NS) refers to the managed partitions of physical</w:t>
      </w:r>
    </w:p>
    <w:p w14:paraId="40CF727A" w14:textId="77777777" w:rsidR="00B37C4C" w:rsidRDefault="00820482">
      <w:pPr>
        <w:pStyle w:val="PlainText"/>
      </w:pPr>
      <w:r>
        <w:t xml:space="preserve">   </w:t>
      </w:r>
      <w:proofErr w:type="gramStart"/>
      <w:r>
        <w:t>and/or</w:t>
      </w:r>
      <w:proofErr w:type="gramEnd"/>
      <w:r>
        <w:t xml:space="preserve"> virtual network resources, network physical/virtual and</w:t>
      </w:r>
    </w:p>
    <w:p w14:paraId="71677681" w14:textId="77777777" w:rsidR="00B37C4C" w:rsidRDefault="00820482">
      <w:pPr>
        <w:pStyle w:val="PlainText"/>
      </w:pPr>
      <w:r>
        <w:t xml:space="preserve">   </w:t>
      </w:r>
      <w:proofErr w:type="gramStart"/>
      <w:r>
        <w:t>service</w:t>
      </w:r>
      <w:proofErr w:type="gramEnd"/>
      <w:r>
        <w:t xml:space="preserve"> functions [RFC7665] that can act as an independent instance</w:t>
      </w:r>
    </w:p>
    <w:p w14:paraId="293A17F1" w14:textId="77777777" w:rsidR="00B37C4C" w:rsidRDefault="00820482">
      <w:pPr>
        <w:pStyle w:val="PlainText"/>
      </w:pPr>
      <w:r>
        <w:t xml:space="preserve">   </w:t>
      </w:r>
      <w:proofErr w:type="gramStart"/>
      <w:r>
        <w:t>of</w:t>
      </w:r>
      <w:proofErr w:type="gramEnd"/>
      <w:r>
        <w:t xml:space="preserve"> a connectivity network and/or </w:t>
      </w:r>
      <w:r>
        <w:t>as a network cloud. Network resources</w:t>
      </w:r>
    </w:p>
    <w:p w14:paraId="34B553BD" w14:textId="77777777" w:rsidR="00B37C4C" w:rsidRDefault="00820482">
      <w:pPr>
        <w:pStyle w:val="PlainText"/>
      </w:pPr>
      <w:r>
        <w:t xml:space="preserve">   </w:t>
      </w:r>
      <w:proofErr w:type="gramStart"/>
      <w:r>
        <w:t>include</w:t>
      </w:r>
      <w:proofErr w:type="gramEnd"/>
      <w:r>
        <w:t xml:space="preserve"> connectivity, compute, and storage resources.</w:t>
      </w:r>
    </w:p>
    <w:p w14:paraId="2B5A55AC" w14:textId="77777777" w:rsidR="00B37C4C" w:rsidRDefault="00B37C4C">
      <w:pPr>
        <w:pStyle w:val="PlainText"/>
      </w:pPr>
    </w:p>
    <w:p w14:paraId="4395836C" w14:textId="77777777" w:rsidR="00B37C4C" w:rsidRDefault="00820482">
      <w:pPr>
        <w:pStyle w:val="PlainText"/>
      </w:pPr>
      <w:r>
        <w:t xml:space="preserve">   Network Slices considerably transform the networking perspective by</w:t>
      </w:r>
    </w:p>
    <w:p w14:paraId="59DF9B34" w14:textId="77777777" w:rsidR="00B37C4C" w:rsidRDefault="00820482">
      <w:pPr>
        <w:pStyle w:val="PlainText"/>
      </w:pPr>
      <w:r>
        <w:t xml:space="preserve">   </w:t>
      </w:r>
      <w:proofErr w:type="gramStart"/>
      <w:r>
        <w:t>abstracting</w:t>
      </w:r>
      <w:proofErr w:type="gramEnd"/>
      <w:r>
        <w:t xml:space="preserve">, isolating, orchestrating, </w:t>
      </w:r>
      <w:proofErr w:type="spellStart"/>
      <w:r>
        <w:t>softwarizing</w:t>
      </w:r>
      <w:proofErr w:type="spellEnd"/>
      <w:r>
        <w:t>, and separating</w:t>
      </w:r>
    </w:p>
    <w:p w14:paraId="7251F2FA" w14:textId="77777777" w:rsidR="00B37C4C" w:rsidRDefault="00820482">
      <w:pPr>
        <w:pStyle w:val="PlainText"/>
      </w:pPr>
      <w:r>
        <w:t xml:space="preserve">   </w:t>
      </w:r>
      <w:proofErr w:type="gramStart"/>
      <w:r>
        <w:t>logical</w:t>
      </w:r>
      <w:proofErr w:type="gramEnd"/>
      <w:r>
        <w:t xml:space="preserve"> network</w:t>
      </w:r>
      <w:r>
        <w:t xml:space="preserve"> components from the underlying physical network</w:t>
      </w:r>
    </w:p>
    <w:p w14:paraId="4CE35FE6" w14:textId="77777777" w:rsidR="00B37C4C" w:rsidRDefault="00820482">
      <w:pPr>
        <w:pStyle w:val="PlainText"/>
      </w:pPr>
      <w:r>
        <w:t xml:space="preserve">   </w:t>
      </w:r>
      <w:proofErr w:type="gramStart"/>
      <w:r>
        <w:t>resources</w:t>
      </w:r>
      <w:proofErr w:type="gramEnd"/>
      <w:r>
        <w:t xml:space="preserve"> and as such they enhance Internet architecture principles</w:t>
      </w:r>
    </w:p>
    <w:p w14:paraId="49E2D6CB" w14:textId="77777777" w:rsidR="00B37C4C" w:rsidRDefault="00820482">
      <w:pPr>
        <w:pStyle w:val="PlainText"/>
      </w:pPr>
      <w:r>
        <w:t xml:space="preserve">   ([RFC1958], [RFC3439], [RFC3234]).</w:t>
      </w:r>
    </w:p>
    <w:p w14:paraId="1E56F43A" w14:textId="77777777" w:rsidR="00B37C4C" w:rsidRDefault="00B37C4C">
      <w:pPr>
        <w:pStyle w:val="PlainText"/>
      </w:pPr>
    </w:p>
    <w:p w14:paraId="08E41DAE" w14:textId="77777777" w:rsidR="00B37C4C" w:rsidRDefault="00820482">
      <w:pPr>
        <w:pStyle w:val="PlainText"/>
      </w:pPr>
      <w:r>
        <w:t xml:space="preserve">   The management plane creates the grouping of network resources (whereby</w:t>
      </w:r>
    </w:p>
    <w:p w14:paraId="32535010" w14:textId="77777777" w:rsidR="00B37C4C" w:rsidRDefault="00820482">
      <w:pPr>
        <w:pStyle w:val="PlainText"/>
      </w:pPr>
      <w:r>
        <w:t xml:space="preserve">   </w:t>
      </w:r>
      <w:proofErr w:type="gramStart"/>
      <w:r>
        <w:t>network</w:t>
      </w:r>
      <w:proofErr w:type="gramEnd"/>
      <w:r>
        <w:t xml:space="preserve"> resources c</w:t>
      </w:r>
      <w:r>
        <w:t>an be physical, virtual or a combination thereof),</w:t>
      </w:r>
    </w:p>
    <w:p w14:paraId="413343F7" w14:textId="77777777" w:rsidR="00B37C4C" w:rsidRDefault="00820482">
      <w:pPr>
        <w:pStyle w:val="PlainText"/>
      </w:pPr>
      <w:r>
        <w:t xml:space="preserve">   </w:t>
      </w:r>
      <w:proofErr w:type="gramStart"/>
      <w:r>
        <w:t>it</w:t>
      </w:r>
      <w:proofErr w:type="gramEnd"/>
      <w:r>
        <w:t xml:space="preserve"> connects with the physical and virtual  network and service functions</w:t>
      </w:r>
    </w:p>
    <w:p w14:paraId="66C31F83" w14:textId="77777777" w:rsidR="00B37C4C" w:rsidRDefault="00820482">
      <w:pPr>
        <w:pStyle w:val="PlainText"/>
      </w:pPr>
      <w:r>
        <w:t xml:space="preserve">   ([SFC WG]) as appropriate, and it instantiates all of the network and</w:t>
      </w:r>
    </w:p>
    <w:p w14:paraId="669CDB0D" w14:textId="77777777" w:rsidR="00B37C4C" w:rsidRDefault="00820482">
      <w:pPr>
        <w:pStyle w:val="PlainText"/>
      </w:pPr>
      <w:r>
        <w:t xml:space="preserve">   </w:t>
      </w:r>
      <w:proofErr w:type="gramStart"/>
      <w:r>
        <w:t>service</w:t>
      </w:r>
      <w:proofErr w:type="gramEnd"/>
      <w:r>
        <w:t xml:space="preserve"> functions assigned to the slice. On the other</w:t>
      </w:r>
      <w:r>
        <w:t xml:space="preserve"> hand, for slice</w:t>
      </w:r>
    </w:p>
    <w:p w14:paraId="2A8C623B" w14:textId="77777777" w:rsidR="00B37C4C" w:rsidRDefault="00820482">
      <w:pPr>
        <w:pStyle w:val="PlainText"/>
      </w:pPr>
      <w:r>
        <w:t xml:space="preserve">   </w:t>
      </w:r>
      <w:proofErr w:type="gramStart"/>
      <w:r>
        <w:t>operations</w:t>
      </w:r>
      <w:proofErr w:type="gramEnd"/>
      <w:r>
        <w:t>, the slice control plane takes over the control and governing</w:t>
      </w:r>
    </w:p>
    <w:p w14:paraId="66A14979" w14:textId="77777777" w:rsidR="00B37C4C" w:rsidRDefault="00820482">
      <w:pPr>
        <w:pStyle w:val="PlainText"/>
      </w:pPr>
      <w:r>
        <w:t xml:space="preserve">   </w:t>
      </w:r>
      <w:proofErr w:type="gramStart"/>
      <w:r>
        <w:t>of</w:t>
      </w:r>
      <w:proofErr w:type="gramEnd"/>
      <w:r>
        <w:t xml:space="preserve"> all the network resources, network functions, and service functions</w:t>
      </w:r>
    </w:p>
    <w:p w14:paraId="548C9134" w14:textId="77777777" w:rsidR="00B37C4C" w:rsidRDefault="00820482">
      <w:pPr>
        <w:pStyle w:val="PlainText"/>
      </w:pPr>
      <w:r>
        <w:t xml:space="preserve">   </w:t>
      </w:r>
      <w:proofErr w:type="gramStart"/>
      <w:r>
        <w:t>assigned</w:t>
      </w:r>
      <w:proofErr w:type="gramEnd"/>
      <w:r>
        <w:t xml:space="preserve"> to the slice. It (re-) configures them as appropriate and as per</w:t>
      </w:r>
    </w:p>
    <w:p w14:paraId="2FAB6776" w14:textId="77777777" w:rsidR="00B37C4C" w:rsidRDefault="00820482">
      <w:pPr>
        <w:pStyle w:val="PlainText"/>
      </w:pPr>
      <w:r>
        <w:t xml:space="preserve">   </w:t>
      </w:r>
      <w:proofErr w:type="gramStart"/>
      <w:r>
        <w:t>elasticity</w:t>
      </w:r>
      <w:proofErr w:type="gramEnd"/>
      <w:r>
        <w:t xml:space="preserve"> needs, in order to provide an end-to-end service. In particular,</w:t>
      </w:r>
    </w:p>
    <w:p w14:paraId="5DACDF19" w14:textId="77777777" w:rsidR="00B37C4C" w:rsidRDefault="00820482">
      <w:pPr>
        <w:pStyle w:val="PlainText"/>
      </w:pPr>
      <w:r>
        <w:t xml:space="preserve">   </w:t>
      </w:r>
      <w:proofErr w:type="gramStart"/>
      <w:r>
        <w:t>ingress</w:t>
      </w:r>
      <w:proofErr w:type="gramEnd"/>
      <w:r>
        <w:t xml:space="preserve"> routers  are  configured so that appropriate traffic is bound to</w:t>
      </w:r>
    </w:p>
    <w:p w14:paraId="4BF7BBFD" w14:textId="77777777" w:rsidR="00B37C4C" w:rsidRDefault="00820482">
      <w:pPr>
        <w:pStyle w:val="PlainText"/>
      </w:pPr>
      <w:r>
        <w:t xml:space="preserve">   </w:t>
      </w:r>
      <w:proofErr w:type="gramStart"/>
      <w:r>
        <w:t>the</w:t>
      </w:r>
      <w:proofErr w:type="gramEnd"/>
      <w:r>
        <w:t xml:space="preserve"> relevant slice. Identification means for the traffic may be simple</w:t>
      </w:r>
    </w:p>
    <w:p w14:paraId="79F3C70D" w14:textId="77777777" w:rsidR="00B37C4C" w:rsidRDefault="00820482">
      <w:pPr>
        <w:pStyle w:val="PlainText"/>
      </w:pPr>
      <w:r>
        <w:t xml:space="preserve">   (</w:t>
      </w:r>
      <w:proofErr w:type="gramStart"/>
      <w:r>
        <w:t>relying</w:t>
      </w:r>
      <w:proofErr w:type="gramEnd"/>
      <w:r>
        <w:t xml:space="preserve"> on a subset of the</w:t>
      </w:r>
      <w:r>
        <w:t xml:space="preserve"> transport coordinate, DSCP/traffic class, or</w:t>
      </w:r>
    </w:p>
    <w:p w14:paraId="18283E61" w14:textId="77777777" w:rsidR="00B37C4C" w:rsidRDefault="00820482">
      <w:pPr>
        <w:pStyle w:val="PlainText"/>
      </w:pPr>
      <w:r>
        <w:t xml:space="preserve">   </w:t>
      </w:r>
      <w:proofErr w:type="gramStart"/>
      <w:r>
        <w:t>flow</w:t>
      </w:r>
      <w:proofErr w:type="gramEnd"/>
      <w:r>
        <w:t xml:space="preserve"> label), or identification may be a more sophisticated one (to be</w:t>
      </w:r>
    </w:p>
    <w:p w14:paraId="5AEDBE11" w14:textId="77777777" w:rsidR="00B37C4C" w:rsidRDefault="00820482">
      <w:pPr>
        <w:pStyle w:val="PlainText"/>
      </w:pPr>
      <w:r>
        <w:t xml:space="preserve">   </w:t>
      </w:r>
      <w:proofErr w:type="gramStart"/>
      <w:r>
        <w:t>further</w:t>
      </w:r>
      <w:proofErr w:type="gramEnd"/>
      <w:r>
        <w:t xml:space="preserve"> defined). Also, the traffic capacity that is specified for a slice</w:t>
      </w:r>
    </w:p>
    <w:p w14:paraId="6DA1802B" w14:textId="77777777" w:rsidR="00B37C4C" w:rsidRDefault="00820482">
      <w:pPr>
        <w:pStyle w:val="PlainText"/>
      </w:pPr>
      <w:r>
        <w:t xml:space="preserve">   </w:t>
      </w:r>
      <w:proofErr w:type="gramStart"/>
      <w:r>
        <w:t>can</w:t>
      </w:r>
      <w:proofErr w:type="gramEnd"/>
      <w:r>
        <w:t xml:space="preserve"> be changed dynamically, based on some events (e.g. t</w:t>
      </w:r>
      <w:r>
        <w:t>riggered by a</w:t>
      </w:r>
    </w:p>
    <w:p w14:paraId="67BEE456" w14:textId="77777777" w:rsidR="00B37C4C" w:rsidRDefault="00820482">
      <w:pPr>
        <w:pStyle w:val="PlainText"/>
      </w:pPr>
      <w:r>
        <w:t xml:space="preserve">   </w:t>
      </w:r>
      <w:proofErr w:type="gramStart"/>
      <w:r>
        <w:t>service</w:t>
      </w:r>
      <w:proofErr w:type="gramEnd"/>
      <w:r>
        <w:t xml:space="preserve"> request). The slice control plane is responsible for instructing</w:t>
      </w:r>
    </w:p>
    <w:p w14:paraId="214A94AE" w14:textId="77777777" w:rsidR="00B37C4C" w:rsidRDefault="00820482">
      <w:pPr>
        <w:pStyle w:val="PlainText"/>
      </w:pPr>
      <w:r>
        <w:t xml:space="preserve">   </w:t>
      </w:r>
      <w:proofErr w:type="gramStart"/>
      <w:r>
        <w:t>the</w:t>
      </w:r>
      <w:proofErr w:type="gramEnd"/>
      <w:r>
        <w:t xml:space="preserve"> involved elements to honor such needs.</w:t>
      </w:r>
    </w:p>
    <w:p w14:paraId="45369E18" w14:textId="77777777" w:rsidR="00B37C4C" w:rsidRDefault="00B37C4C">
      <w:pPr>
        <w:pStyle w:val="PlainText"/>
      </w:pPr>
    </w:p>
    <w:p w14:paraId="5B5BD21D" w14:textId="77777777" w:rsidR="00B37C4C" w:rsidRDefault="00820482">
      <w:pPr>
        <w:pStyle w:val="PlainText"/>
      </w:pPr>
      <w:r>
        <w:t xml:space="preserve">   Network operators can use NS to enable different services to receive</w:t>
      </w:r>
    </w:p>
    <w:p w14:paraId="6C9882BE" w14:textId="77777777" w:rsidR="00B37C4C" w:rsidRDefault="00820482">
      <w:pPr>
        <w:pStyle w:val="PlainText"/>
      </w:pPr>
      <w:r>
        <w:t xml:space="preserve">   </w:t>
      </w:r>
      <w:proofErr w:type="gramStart"/>
      <w:r>
        <w:t>different</w:t>
      </w:r>
      <w:proofErr w:type="gramEnd"/>
      <w:r>
        <w:t xml:space="preserve"> treatment and to allow the allocat</w:t>
      </w:r>
      <w:r>
        <w:t>ion and release of network</w:t>
      </w:r>
    </w:p>
    <w:p w14:paraId="31DC958E" w14:textId="77777777" w:rsidR="00B37C4C" w:rsidRDefault="00820482">
      <w:pPr>
        <w:pStyle w:val="PlainText"/>
      </w:pPr>
      <w:r>
        <w:t xml:space="preserve">   </w:t>
      </w:r>
      <w:proofErr w:type="gramStart"/>
      <w:r>
        <w:t>resources</w:t>
      </w:r>
      <w:proofErr w:type="gramEnd"/>
      <w:r>
        <w:t xml:space="preserve"> according to the context and contention policy of the operators.</w:t>
      </w:r>
    </w:p>
    <w:p w14:paraId="76623D07" w14:textId="77777777" w:rsidR="00B37C4C" w:rsidRDefault="00820482">
      <w:pPr>
        <w:pStyle w:val="PlainText"/>
      </w:pPr>
      <w:r>
        <w:t xml:space="preserve">   Such an approach using NS would allow significant reduction of the operations</w:t>
      </w:r>
    </w:p>
    <w:p w14:paraId="31CC2A95" w14:textId="77777777" w:rsidR="00B37C4C" w:rsidRDefault="00820482">
      <w:pPr>
        <w:pStyle w:val="PlainText"/>
      </w:pPr>
      <w:r>
        <w:t xml:space="preserve">   </w:t>
      </w:r>
      <w:proofErr w:type="gramStart"/>
      <w:r>
        <w:t>expenditure</w:t>
      </w:r>
      <w:proofErr w:type="gramEnd"/>
      <w:r>
        <w:t xml:space="preserve">. In addition NS makes possible </w:t>
      </w:r>
      <w:proofErr w:type="spellStart"/>
      <w:r>
        <w:t>softwarization</w:t>
      </w:r>
      <w:proofErr w:type="spellEnd"/>
      <w:r>
        <w:t xml:space="preserve">, </w:t>
      </w:r>
      <w:r>
        <w:t>programmability</w:t>
      </w:r>
    </w:p>
    <w:p w14:paraId="008A657B" w14:textId="77777777" w:rsidR="00B37C4C" w:rsidRDefault="00820482">
      <w:pPr>
        <w:pStyle w:val="PlainText"/>
      </w:pPr>
      <w:r>
        <w:t xml:space="preserve">   ([RFC7149]), and the innovation necessary to enrich the offered services.</w:t>
      </w:r>
    </w:p>
    <w:p w14:paraId="5863E0DF" w14:textId="77777777" w:rsidR="00B37C4C" w:rsidRDefault="00820482">
      <w:pPr>
        <w:pStyle w:val="PlainText"/>
      </w:pPr>
      <w:r>
        <w:lastRenderedPageBreak/>
        <w:t xml:space="preserve">   Network </w:t>
      </w:r>
      <w:proofErr w:type="spellStart"/>
      <w:r>
        <w:t>softwarization</w:t>
      </w:r>
      <w:proofErr w:type="spellEnd"/>
      <w:r>
        <w:t xml:space="preserve"> techniques [IMT2020-2015], [IMT2020-2016] may be used to </w:t>
      </w:r>
      <w:proofErr w:type="spellStart"/>
      <w:r>
        <w:t>realise</w:t>
      </w:r>
      <w:proofErr w:type="spellEnd"/>
      <w:r>
        <w:t xml:space="preserve"> and manage [MANO-2014] network slicing. NS provides the</w:t>
      </w:r>
    </w:p>
    <w:p w14:paraId="0AB6A5E8" w14:textId="77777777" w:rsidR="00B37C4C" w:rsidRDefault="00820482">
      <w:pPr>
        <w:pStyle w:val="PlainText"/>
      </w:pPr>
      <w:r>
        <w:t xml:space="preserve">   </w:t>
      </w:r>
      <w:proofErr w:type="gramStart"/>
      <w:r>
        <w:t>means</w:t>
      </w:r>
      <w:proofErr w:type="gramEnd"/>
      <w:r>
        <w:t xml:space="preserve"> for the</w:t>
      </w:r>
      <w:r>
        <w:t xml:space="preserve"> network operators to provide network programmable</w:t>
      </w:r>
    </w:p>
    <w:p w14:paraId="1C075A86" w14:textId="77777777" w:rsidR="00B37C4C" w:rsidRDefault="00820482">
      <w:pPr>
        <w:pStyle w:val="PlainText"/>
      </w:pPr>
      <w:r>
        <w:t xml:space="preserve">   </w:t>
      </w:r>
      <w:proofErr w:type="gramStart"/>
      <w:r>
        <w:t>capabilities</w:t>
      </w:r>
      <w:proofErr w:type="gramEnd"/>
      <w:r>
        <w:t xml:space="preserve"> to both OTT providers and other market players without</w:t>
      </w:r>
    </w:p>
    <w:p w14:paraId="612884B8" w14:textId="77777777" w:rsidR="00B37C4C" w:rsidRDefault="00820482">
      <w:pPr>
        <w:pStyle w:val="PlainText"/>
      </w:pPr>
      <w:r>
        <w:t xml:space="preserve">   </w:t>
      </w:r>
      <w:proofErr w:type="gramStart"/>
      <w:r>
        <w:t>changing</w:t>
      </w:r>
      <w:proofErr w:type="gramEnd"/>
      <w:r>
        <w:t xml:space="preserve"> their physical infrastructure. NS enables the concurrent</w:t>
      </w:r>
    </w:p>
    <w:p w14:paraId="6A786FF7" w14:textId="77777777" w:rsidR="00B37C4C" w:rsidRDefault="00820482">
      <w:pPr>
        <w:pStyle w:val="PlainText"/>
      </w:pPr>
      <w:r>
        <w:t xml:space="preserve">   </w:t>
      </w:r>
      <w:proofErr w:type="gramStart"/>
      <w:r>
        <w:t>deployment</w:t>
      </w:r>
      <w:proofErr w:type="gramEnd"/>
      <w:r>
        <w:t xml:space="preserve"> of multiple logical, self-contained and independent</w:t>
      </w:r>
      <w:r>
        <w:t>,</w:t>
      </w:r>
    </w:p>
    <w:p w14:paraId="296C50DE" w14:textId="77777777" w:rsidR="00B37C4C" w:rsidRDefault="00820482">
      <w:pPr>
        <w:pStyle w:val="PlainText"/>
      </w:pPr>
      <w:r>
        <w:t xml:space="preserve">   </w:t>
      </w:r>
      <w:proofErr w:type="gramStart"/>
      <w:r>
        <w:t>shared</w:t>
      </w:r>
      <w:proofErr w:type="gramEnd"/>
      <w:r>
        <w:t xml:space="preserve"> or partitioned networks on a common infrastructure. Slices</w:t>
      </w:r>
    </w:p>
    <w:p w14:paraId="3B670AF9" w14:textId="77777777" w:rsidR="00B37C4C" w:rsidRDefault="00820482">
      <w:pPr>
        <w:pStyle w:val="PlainText"/>
      </w:pPr>
      <w:r>
        <w:t xml:space="preserve">   </w:t>
      </w:r>
      <w:proofErr w:type="gramStart"/>
      <w:r>
        <w:t>may</w:t>
      </w:r>
      <w:proofErr w:type="gramEnd"/>
      <w:r>
        <w:t xml:space="preserve"> support dynamic multiple services, multi-tenancy, and the</w:t>
      </w:r>
    </w:p>
    <w:p w14:paraId="7B1CC061" w14:textId="77777777" w:rsidR="00B37C4C" w:rsidRDefault="00820482">
      <w:pPr>
        <w:pStyle w:val="PlainText"/>
      </w:pPr>
      <w:r>
        <w:t xml:space="preserve">   </w:t>
      </w:r>
      <w:proofErr w:type="gramStart"/>
      <w:r>
        <w:t>integration</w:t>
      </w:r>
      <w:proofErr w:type="gramEnd"/>
      <w:r>
        <w:t xml:space="preserve"> means for vertical market players (e.g. automotive</w:t>
      </w:r>
    </w:p>
    <w:p w14:paraId="190D45D9" w14:textId="77777777" w:rsidR="00B37C4C" w:rsidRDefault="00820482">
      <w:pPr>
        <w:pStyle w:val="PlainText"/>
      </w:pPr>
      <w:r>
        <w:t xml:space="preserve">   </w:t>
      </w:r>
      <w:proofErr w:type="gramStart"/>
      <w:r>
        <w:t>industry</w:t>
      </w:r>
      <w:proofErr w:type="gramEnd"/>
      <w:r>
        <w:t>, energy industry, healthcare industry, med</w:t>
      </w:r>
      <w:r>
        <w:t>ia and</w:t>
      </w:r>
    </w:p>
    <w:p w14:paraId="2D3D4C02" w14:textId="77777777" w:rsidR="00B37C4C" w:rsidRDefault="00820482">
      <w:pPr>
        <w:pStyle w:val="PlainText"/>
      </w:pPr>
      <w:r>
        <w:t xml:space="preserve">   </w:t>
      </w:r>
      <w:proofErr w:type="gramStart"/>
      <w:r>
        <w:t>entertainment</w:t>
      </w:r>
      <w:proofErr w:type="gramEnd"/>
      <w:r>
        <w:t xml:space="preserve"> industry, etc.)</w:t>
      </w:r>
    </w:p>
    <w:p w14:paraId="2399A8B8" w14:textId="77777777" w:rsidR="00B37C4C" w:rsidRDefault="00B37C4C">
      <w:pPr>
        <w:pStyle w:val="PlainText"/>
      </w:pPr>
    </w:p>
    <w:p w14:paraId="58EA52F7" w14:textId="77777777" w:rsidR="00B37C4C" w:rsidRDefault="00820482">
      <w:pPr>
        <w:pStyle w:val="PlainText"/>
      </w:pPr>
      <w:r>
        <w:t xml:space="preserve">   The purpose of the NS work in IETF is to develop a set of protocols and/</w:t>
      </w:r>
    </w:p>
    <w:p w14:paraId="307DA972" w14:textId="77777777" w:rsidR="00B37C4C" w:rsidRDefault="00820482">
      <w:pPr>
        <w:pStyle w:val="PlainText"/>
      </w:pPr>
      <w:r>
        <w:t xml:space="preserve">   </w:t>
      </w:r>
      <w:proofErr w:type="gramStart"/>
      <w:r>
        <w:t>or</w:t>
      </w:r>
      <w:proofErr w:type="gramEnd"/>
      <w:r>
        <w:t xml:space="preserve"> protocol extensions that enable efficient slice creation,</w:t>
      </w:r>
    </w:p>
    <w:p w14:paraId="5FDA3A7A" w14:textId="77777777" w:rsidR="00B37C4C" w:rsidRDefault="00820482">
      <w:pPr>
        <w:pStyle w:val="PlainText"/>
      </w:pPr>
      <w:r>
        <w:t xml:space="preserve">   </w:t>
      </w:r>
      <w:proofErr w:type="gramStart"/>
      <w:r>
        <w:t>activation</w:t>
      </w:r>
      <w:proofErr w:type="gramEnd"/>
      <w:r>
        <w:t xml:space="preserve"> / deactivation, composition, elasticity, coordination /</w:t>
      </w:r>
    </w:p>
    <w:p w14:paraId="52023FC6" w14:textId="77777777" w:rsidR="00B37C4C" w:rsidRDefault="00820482">
      <w:pPr>
        <w:pStyle w:val="PlainText"/>
      </w:pPr>
      <w:r>
        <w:t xml:space="preserve">   </w:t>
      </w:r>
      <w:proofErr w:type="gramStart"/>
      <w:r>
        <w:t>orchestration</w:t>
      </w:r>
      <w:proofErr w:type="gramEnd"/>
      <w:r>
        <w:t>, management, isolation, guaranteed SLA, and safe and secure</w:t>
      </w:r>
    </w:p>
    <w:p w14:paraId="3B556685" w14:textId="77777777" w:rsidR="00B37C4C" w:rsidRDefault="00820482">
      <w:pPr>
        <w:pStyle w:val="PlainText"/>
      </w:pPr>
      <w:r>
        <w:t xml:space="preserve">   </w:t>
      </w:r>
      <w:proofErr w:type="gramStart"/>
      <w:r>
        <w:t>operations</w:t>
      </w:r>
      <w:proofErr w:type="gramEnd"/>
      <w:r>
        <w:t xml:space="preserve"> within a connectivity network or network cloud / data </w:t>
      </w:r>
      <w:proofErr w:type="spellStart"/>
      <w:r>
        <w:t>centre</w:t>
      </w:r>
      <w:proofErr w:type="spellEnd"/>
    </w:p>
    <w:p w14:paraId="564AE31E" w14:textId="77777777" w:rsidR="00B37C4C" w:rsidRDefault="00820482">
      <w:pPr>
        <w:pStyle w:val="PlainText"/>
      </w:pPr>
      <w:r>
        <w:t xml:space="preserve">   </w:t>
      </w:r>
      <w:proofErr w:type="gramStart"/>
      <w:r>
        <w:t>environment</w:t>
      </w:r>
      <w:proofErr w:type="gramEnd"/>
      <w:r>
        <w:t xml:space="preserve"> that assumes an IP and/or MPLS-based underlay.</w:t>
      </w:r>
    </w:p>
    <w:p w14:paraId="11F7D7D5" w14:textId="77777777" w:rsidR="00B37C4C" w:rsidRDefault="00B37C4C">
      <w:pPr>
        <w:pStyle w:val="PlainText"/>
      </w:pPr>
    </w:p>
    <w:p w14:paraId="6C1FC95D" w14:textId="77777777" w:rsidR="00B37C4C" w:rsidRDefault="00820482">
      <w:pPr>
        <w:pStyle w:val="PlainText"/>
      </w:pPr>
      <w:r>
        <w:t xml:space="preserve">   While there are isolated efforts being ca</w:t>
      </w:r>
      <w:r>
        <w:t>rried out in several IETF</w:t>
      </w:r>
    </w:p>
    <w:p w14:paraId="1A7CDD76" w14:textId="77777777" w:rsidR="00B37C4C" w:rsidRDefault="00820482">
      <w:pPr>
        <w:pStyle w:val="PlainText"/>
      </w:pPr>
      <w:r>
        <w:t xml:space="preserve">   </w:t>
      </w:r>
      <w:proofErr w:type="gramStart"/>
      <w:r>
        <w:t>working</w:t>
      </w:r>
      <w:proofErr w:type="gramEnd"/>
      <w:r>
        <w:t xml:space="preserve"> groups Network WG [I-</w:t>
      </w:r>
      <w:proofErr w:type="spellStart"/>
      <w:r>
        <w:t>D.leeking</w:t>
      </w:r>
      <w:proofErr w:type="spellEnd"/>
      <w:r>
        <w:t>-</w:t>
      </w:r>
      <w:proofErr w:type="spellStart"/>
      <w:r>
        <w:t>actn</w:t>
      </w:r>
      <w:proofErr w:type="spellEnd"/>
      <w:r>
        <w:t>-problem-statement 03], TEAS WG</w:t>
      </w:r>
    </w:p>
    <w:p w14:paraId="4348C844" w14:textId="77777777" w:rsidR="00B37C4C" w:rsidRDefault="00820482">
      <w:pPr>
        <w:pStyle w:val="PlainText"/>
      </w:pPr>
      <w:r>
        <w:t xml:space="preserve">   [I-D.teas-actn-requirements-04], [I-</w:t>
      </w:r>
      <w:proofErr w:type="spellStart"/>
      <w:r>
        <w:t>D.dong</w:t>
      </w:r>
      <w:proofErr w:type="spellEnd"/>
      <w:r>
        <w:t>-network-slicing-problem-statement],</w:t>
      </w:r>
    </w:p>
    <w:p w14:paraId="5A37AEB8" w14:textId="77777777" w:rsidR="00B37C4C" w:rsidRDefault="00820482">
      <w:pPr>
        <w:pStyle w:val="PlainText"/>
      </w:pPr>
      <w:r>
        <w:t xml:space="preserve">   ANIMA WG [I-</w:t>
      </w:r>
      <w:proofErr w:type="spellStart"/>
      <w:r>
        <w:t>D.galis</w:t>
      </w:r>
      <w:proofErr w:type="spellEnd"/>
      <w:r>
        <w:t>-anima-autonomic-slice-networking], [IETF-Slicin</w:t>
      </w:r>
      <w:r>
        <w:t>g1],</w:t>
      </w:r>
    </w:p>
    <w:p w14:paraId="2536B6C4" w14:textId="77777777" w:rsidR="00B37C4C" w:rsidRDefault="00820482">
      <w:pPr>
        <w:pStyle w:val="PlainText"/>
      </w:pPr>
      <w:r>
        <w:t xml:space="preserve">   [IETF-Slicing2], [IETF-Slicing3], [IETF-Slicing4], [IETF-Slicing5]</w:t>
      </w:r>
      <w:proofErr w:type="gramStart"/>
      <w:r>
        <w:t>,[</w:t>
      </w:r>
      <w:proofErr w:type="gramEnd"/>
      <w:r>
        <w:t>IETF-</w:t>
      </w:r>
    </w:p>
    <w:p w14:paraId="3F0E4296" w14:textId="77777777" w:rsidR="00B37C4C" w:rsidRDefault="00820482">
      <w:pPr>
        <w:pStyle w:val="PlainText"/>
      </w:pPr>
      <w:r>
        <w:t xml:space="preserve">   Mobility], [IETF-Virtualization], [IETF-Coding], [IETF-Anchoring] to</w:t>
      </w:r>
    </w:p>
    <w:p w14:paraId="211D55FA" w14:textId="77777777" w:rsidR="00B37C4C" w:rsidRDefault="00820482">
      <w:pPr>
        <w:pStyle w:val="PlainText"/>
      </w:pPr>
      <w:r>
        <w:t xml:space="preserve">   </w:t>
      </w:r>
      <w:proofErr w:type="gramStart"/>
      <w:r>
        <w:t>achieve</w:t>
      </w:r>
      <w:proofErr w:type="gramEnd"/>
      <w:r>
        <w:t xml:space="preserve"> certain aspects of network slice functions and operations,</w:t>
      </w:r>
    </w:p>
    <w:p w14:paraId="7D78175B" w14:textId="77777777" w:rsidR="00B37C4C" w:rsidRDefault="00820482">
      <w:pPr>
        <w:pStyle w:val="PlainText"/>
      </w:pPr>
      <w:r>
        <w:t xml:space="preserve">   </w:t>
      </w:r>
      <w:proofErr w:type="gramStart"/>
      <w:r>
        <w:t>there</w:t>
      </w:r>
      <w:proofErr w:type="gramEnd"/>
      <w:r>
        <w:t xml:space="preserve"> is a clear need to look</w:t>
      </w:r>
      <w:r>
        <w:t xml:space="preserve"> at the complete life-cycle management</w:t>
      </w:r>
    </w:p>
    <w:p w14:paraId="0324FF77" w14:textId="77777777" w:rsidR="00B37C4C" w:rsidRDefault="00820482">
      <w:pPr>
        <w:pStyle w:val="PlainText"/>
      </w:pPr>
      <w:r>
        <w:t xml:space="preserve">   </w:t>
      </w:r>
      <w:proofErr w:type="gramStart"/>
      <w:r>
        <w:t>characteristics</w:t>
      </w:r>
      <w:proofErr w:type="gramEnd"/>
      <w:r>
        <w:t xml:space="preserve"> of Network Slicing solutions though the discussions</w:t>
      </w:r>
    </w:p>
    <w:p w14:paraId="3D692005" w14:textId="77777777" w:rsidR="00B37C4C" w:rsidRDefault="00820482">
      <w:pPr>
        <w:pStyle w:val="PlainText"/>
      </w:pPr>
      <w:r>
        <w:t xml:space="preserve">   </w:t>
      </w:r>
      <w:proofErr w:type="gramStart"/>
      <w:r>
        <w:t>based</w:t>
      </w:r>
      <w:proofErr w:type="gramEnd"/>
      <w:r>
        <w:t xml:space="preserve"> on the following architectural tenets:</w:t>
      </w:r>
    </w:p>
    <w:p w14:paraId="04FE249B" w14:textId="77777777" w:rsidR="00B37C4C" w:rsidRDefault="00B37C4C">
      <w:pPr>
        <w:pStyle w:val="PlainText"/>
      </w:pPr>
    </w:p>
    <w:p w14:paraId="24CF0F0C" w14:textId="77777777" w:rsidR="00B37C4C" w:rsidRDefault="00820482">
      <w:pPr>
        <w:pStyle w:val="PlainText"/>
      </w:pPr>
      <w:r>
        <w:t xml:space="preserve">   </w:t>
      </w:r>
      <w:proofErr w:type="gramStart"/>
      <w:r>
        <w:t>o</w:t>
      </w:r>
      <w:proofErr w:type="gramEnd"/>
      <w:r>
        <w:t xml:space="preserve"> Underlay tenet: support for an IP/MPLS-based underlay data plane the</w:t>
      </w:r>
    </w:p>
    <w:p w14:paraId="368116CD" w14:textId="77777777" w:rsidR="00B37C4C" w:rsidRDefault="00820482">
      <w:pPr>
        <w:pStyle w:val="PlainText"/>
      </w:pPr>
      <w:r>
        <w:t xml:space="preserve">   </w:t>
      </w:r>
      <w:proofErr w:type="gramStart"/>
      <w:r>
        <w:t>transport</w:t>
      </w:r>
      <w:proofErr w:type="gramEnd"/>
      <w:r>
        <w:t xml:space="preserve"> network us</w:t>
      </w:r>
      <w:r>
        <w:t>ed to carry that underlay.</w:t>
      </w:r>
    </w:p>
    <w:p w14:paraId="11548F57" w14:textId="77777777" w:rsidR="00B37C4C" w:rsidRDefault="00B37C4C">
      <w:pPr>
        <w:pStyle w:val="PlainText"/>
      </w:pPr>
    </w:p>
    <w:p w14:paraId="740BC06A" w14:textId="77777777" w:rsidR="00B37C4C" w:rsidRDefault="00820482">
      <w:pPr>
        <w:pStyle w:val="PlainText"/>
      </w:pPr>
      <w:r>
        <w:t xml:space="preserve">   </w:t>
      </w:r>
      <w:proofErr w:type="gramStart"/>
      <w:r>
        <w:t>o</w:t>
      </w:r>
      <w:proofErr w:type="gramEnd"/>
      <w:r>
        <w:t xml:space="preserve"> Governance tenet: a logically centralized authority for network</w:t>
      </w:r>
    </w:p>
    <w:p w14:paraId="01E18B1D" w14:textId="77777777" w:rsidR="00B37C4C" w:rsidRDefault="00820482">
      <w:pPr>
        <w:pStyle w:val="PlainText"/>
      </w:pPr>
      <w:r>
        <w:t xml:space="preserve">   </w:t>
      </w:r>
      <w:proofErr w:type="gramStart"/>
      <w:r>
        <w:t>slices</w:t>
      </w:r>
      <w:proofErr w:type="gramEnd"/>
      <w:r>
        <w:t xml:space="preserve"> in a domain.</w:t>
      </w:r>
    </w:p>
    <w:p w14:paraId="44A27A87" w14:textId="77777777" w:rsidR="00B37C4C" w:rsidRDefault="00B37C4C">
      <w:pPr>
        <w:pStyle w:val="PlainText"/>
      </w:pPr>
    </w:p>
    <w:p w14:paraId="28436038" w14:textId="77777777" w:rsidR="00B37C4C" w:rsidRDefault="00820482">
      <w:pPr>
        <w:pStyle w:val="PlainText"/>
      </w:pPr>
      <w:r>
        <w:t xml:space="preserve">   </w:t>
      </w:r>
      <w:proofErr w:type="gramStart"/>
      <w:r>
        <w:t>o</w:t>
      </w:r>
      <w:proofErr w:type="gramEnd"/>
      <w:r>
        <w:t xml:space="preserve"> Separation tenet: slices may be independent of each other and have</w:t>
      </w:r>
    </w:p>
    <w:p w14:paraId="3BCF0049" w14:textId="77777777" w:rsidR="00B37C4C" w:rsidRDefault="00820482">
      <w:pPr>
        <w:pStyle w:val="PlainText"/>
      </w:pPr>
      <w:r>
        <w:t xml:space="preserve">   </w:t>
      </w:r>
      <w:proofErr w:type="gramStart"/>
      <w:r>
        <w:t>an</w:t>
      </w:r>
      <w:proofErr w:type="gramEnd"/>
      <w:r>
        <w:t xml:space="preserve"> appropriate degree of isolation (note 1) from each other.</w:t>
      </w:r>
    </w:p>
    <w:p w14:paraId="0F4AD65A" w14:textId="77777777" w:rsidR="00B37C4C" w:rsidRDefault="00B37C4C">
      <w:pPr>
        <w:pStyle w:val="PlainText"/>
      </w:pPr>
    </w:p>
    <w:p w14:paraId="450DE867" w14:textId="77777777" w:rsidR="00B37C4C" w:rsidRDefault="00820482">
      <w:pPr>
        <w:pStyle w:val="PlainText"/>
      </w:pPr>
      <w:r>
        <w:t xml:space="preserve">   </w:t>
      </w:r>
      <w:proofErr w:type="gramStart"/>
      <w:r>
        <w:t>o</w:t>
      </w:r>
      <w:proofErr w:type="gramEnd"/>
      <w:r>
        <w:t xml:space="preserve"> Capability exposure tenet: each slice allows third parties to</w:t>
      </w:r>
    </w:p>
    <w:p w14:paraId="4199899D" w14:textId="77777777" w:rsidR="00B37C4C" w:rsidRDefault="00820482">
      <w:pPr>
        <w:pStyle w:val="PlainText"/>
      </w:pPr>
      <w:r>
        <w:t xml:space="preserve">   </w:t>
      </w:r>
      <w:proofErr w:type="gramStart"/>
      <w:r>
        <w:t>access</w:t>
      </w:r>
      <w:proofErr w:type="gramEnd"/>
      <w:r>
        <w:t xml:space="preserve"> via dedicated interfaces  and /or APIs information regarding</w:t>
      </w:r>
    </w:p>
    <w:p w14:paraId="3A412FD7" w14:textId="77777777" w:rsidR="00B37C4C" w:rsidRDefault="00820482">
      <w:pPr>
        <w:pStyle w:val="PlainText"/>
      </w:pPr>
      <w:r>
        <w:t xml:space="preserve">   </w:t>
      </w:r>
      <w:proofErr w:type="gramStart"/>
      <w:r>
        <w:t>services</w:t>
      </w:r>
      <w:proofErr w:type="gramEnd"/>
      <w:r>
        <w:t xml:space="preserve"> provided by the slice (e.g., connectivity information, mobility,</w:t>
      </w:r>
    </w:p>
    <w:p w14:paraId="71D522D8" w14:textId="77777777" w:rsidR="00B37C4C" w:rsidRDefault="00820482">
      <w:pPr>
        <w:pStyle w:val="PlainText"/>
      </w:pPr>
      <w:r>
        <w:t xml:space="preserve">   </w:t>
      </w:r>
      <w:proofErr w:type="spellStart"/>
      <w:proofErr w:type="gramStart"/>
      <w:r>
        <w:t>autonomicity</w:t>
      </w:r>
      <w:proofErr w:type="spellEnd"/>
      <w:proofErr w:type="gramEnd"/>
      <w:r>
        <w:t xml:space="preserve">, etc.) </w:t>
      </w:r>
      <w:proofErr w:type="gramStart"/>
      <w:r>
        <w:t>within</w:t>
      </w:r>
      <w:proofErr w:type="gramEnd"/>
      <w:r>
        <w:t xml:space="preserve"> the </w:t>
      </w:r>
      <w:r>
        <w:t>limits set by the operator.</w:t>
      </w:r>
    </w:p>
    <w:p w14:paraId="18A6AD36" w14:textId="77777777" w:rsidR="00B37C4C" w:rsidRDefault="00B37C4C">
      <w:pPr>
        <w:pStyle w:val="PlainText"/>
      </w:pPr>
    </w:p>
    <w:p w14:paraId="4D4FA418" w14:textId="77777777" w:rsidR="00B37C4C" w:rsidRDefault="00820482">
      <w:pPr>
        <w:pStyle w:val="PlainText"/>
      </w:pPr>
      <w:r>
        <w:t xml:space="preserve">   NS approaches that do not adhere to these tenets are explicitly</w:t>
      </w:r>
    </w:p>
    <w:p w14:paraId="0356FE65" w14:textId="77777777" w:rsidR="00B37C4C" w:rsidRDefault="00820482">
      <w:pPr>
        <w:pStyle w:val="PlainText"/>
      </w:pPr>
      <w:r>
        <w:t xml:space="preserve">   </w:t>
      </w:r>
      <w:proofErr w:type="gramStart"/>
      <w:r>
        <w:t>outside</w:t>
      </w:r>
      <w:proofErr w:type="gramEnd"/>
      <w:r>
        <w:t xml:space="preserve"> of the scope of the proposed work at IETF.</w:t>
      </w:r>
    </w:p>
    <w:p w14:paraId="3B6A1BB8" w14:textId="77777777" w:rsidR="00B37C4C" w:rsidRDefault="00B37C4C">
      <w:pPr>
        <w:pStyle w:val="PlainText"/>
      </w:pPr>
    </w:p>
    <w:p w14:paraId="70B63011" w14:textId="77777777" w:rsidR="00B37C4C" w:rsidRDefault="00820482">
      <w:pPr>
        <w:pStyle w:val="PlainText"/>
      </w:pPr>
      <w:r>
        <w:t xml:space="preserve">   In pursuit of the solutions described above, there is a need to</w:t>
      </w:r>
    </w:p>
    <w:p w14:paraId="185EEE4B" w14:textId="77777777" w:rsidR="00B37C4C" w:rsidRDefault="00820482">
      <w:pPr>
        <w:pStyle w:val="PlainText"/>
      </w:pPr>
      <w:r>
        <w:t xml:space="preserve">   </w:t>
      </w:r>
      <w:proofErr w:type="gramStart"/>
      <w:r>
        <w:t>document</w:t>
      </w:r>
      <w:proofErr w:type="gramEnd"/>
      <w:r>
        <w:t xml:space="preserve"> an architecture for networ</w:t>
      </w:r>
      <w:r>
        <w:t>k slicing within both wide area</w:t>
      </w:r>
    </w:p>
    <w:p w14:paraId="0CE87F4D" w14:textId="77777777" w:rsidR="00B37C4C" w:rsidRDefault="00820482">
      <w:pPr>
        <w:pStyle w:val="PlainText"/>
      </w:pPr>
      <w:r>
        <w:t xml:space="preserve">   </w:t>
      </w:r>
      <w:proofErr w:type="gramStart"/>
      <w:r>
        <w:t>network</w:t>
      </w:r>
      <w:proofErr w:type="gramEnd"/>
      <w:r>
        <w:t xml:space="preserve"> and data center environments.</w:t>
      </w:r>
    </w:p>
    <w:p w14:paraId="4E686E76" w14:textId="77777777" w:rsidR="00B37C4C" w:rsidRDefault="00820482">
      <w:pPr>
        <w:pStyle w:val="PlainText"/>
      </w:pPr>
      <w:r>
        <w:t xml:space="preserve">   </w:t>
      </w:r>
    </w:p>
    <w:p w14:paraId="17627545" w14:textId="77777777" w:rsidR="00B37C4C" w:rsidRDefault="00820482">
      <w:pPr>
        <w:pStyle w:val="PlainText"/>
      </w:pPr>
      <w:r>
        <w:t xml:space="preserve">   Elicitation of requirements ([RFC2119], [RFC4364]) for both Network</w:t>
      </w:r>
    </w:p>
    <w:p w14:paraId="373987B9" w14:textId="77777777" w:rsidR="00B37C4C" w:rsidRDefault="00820482">
      <w:pPr>
        <w:pStyle w:val="PlainText"/>
      </w:pPr>
      <w:r>
        <w:t xml:space="preserve">   Slice control and management planes will be needed, facilitating</w:t>
      </w:r>
    </w:p>
    <w:p w14:paraId="35188BC4" w14:textId="77777777" w:rsidR="00B37C4C" w:rsidRDefault="00820482">
      <w:pPr>
        <w:pStyle w:val="PlainText"/>
      </w:pPr>
      <w:r>
        <w:t xml:space="preserve">   </w:t>
      </w:r>
      <w:proofErr w:type="gramStart"/>
      <w:r>
        <w:t>the</w:t>
      </w:r>
      <w:proofErr w:type="gramEnd"/>
      <w:r>
        <w:t xml:space="preserve"> selection, extension, and/or deve</w:t>
      </w:r>
      <w:r>
        <w:t>lopment of the protocols for each</w:t>
      </w:r>
    </w:p>
    <w:p w14:paraId="09B6A397" w14:textId="77777777" w:rsidR="00B37C4C" w:rsidRDefault="00820482">
      <w:pPr>
        <w:pStyle w:val="PlainText"/>
      </w:pPr>
      <w:r>
        <w:t xml:space="preserve">   </w:t>
      </w:r>
      <w:proofErr w:type="gramStart"/>
      <w:r>
        <w:t>of</w:t>
      </w:r>
      <w:proofErr w:type="gramEnd"/>
      <w:r>
        <w:t xml:space="preserve"> the functional interfaces identified to support the architecture.</w:t>
      </w:r>
    </w:p>
    <w:p w14:paraId="3EAE92F9" w14:textId="77777777" w:rsidR="00B37C4C" w:rsidRDefault="00B37C4C">
      <w:pPr>
        <w:pStyle w:val="PlainText"/>
      </w:pPr>
    </w:p>
    <w:p w14:paraId="4A49405C" w14:textId="77777777" w:rsidR="00B37C4C" w:rsidRDefault="00820482">
      <w:pPr>
        <w:pStyle w:val="PlainText"/>
      </w:pPr>
      <w:r>
        <w:t xml:space="preserve">   Additionally, documentation on the common use-cases for slice</w:t>
      </w:r>
    </w:p>
    <w:p w14:paraId="7736E475" w14:textId="77777777" w:rsidR="00B37C4C" w:rsidRDefault="00820482">
      <w:pPr>
        <w:pStyle w:val="PlainText"/>
      </w:pPr>
      <w:r>
        <w:t xml:space="preserve">   </w:t>
      </w:r>
      <w:proofErr w:type="gramStart"/>
      <w:r>
        <w:t>validation</w:t>
      </w:r>
      <w:proofErr w:type="gramEnd"/>
      <w:r>
        <w:t xml:space="preserve"> for 5G is needed, such as mission-critical ultra-low latency</w:t>
      </w:r>
    </w:p>
    <w:p w14:paraId="0FE750F2" w14:textId="77777777" w:rsidR="00B37C4C" w:rsidRDefault="00820482">
      <w:pPr>
        <w:pStyle w:val="PlainText"/>
      </w:pPr>
      <w:r>
        <w:lastRenderedPageBreak/>
        <w:t xml:space="preserve">   </w:t>
      </w:r>
      <w:proofErr w:type="gramStart"/>
      <w:r>
        <w:t>communication</w:t>
      </w:r>
      <w:proofErr w:type="gramEnd"/>
      <w:r>
        <w:t xml:space="preserve"> services; massive-connectivity machine communication</w:t>
      </w:r>
    </w:p>
    <w:p w14:paraId="381911E1" w14:textId="77777777" w:rsidR="00B37C4C" w:rsidRDefault="00820482">
      <w:pPr>
        <w:pStyle w:val="PlainText"/>
      </w:pPr>
      <w:r>
        <w:t xml:space="preserve">   </w:t>
      </w:r>
      <w:proofErr w:type="gramStart"/>
      <w:r>
        <w:t>services</w:t>
      </w:r>
      <w:proofErr w:type="gramEnd"/>
      <w:r>
        <w:t xml:space="preserve"> (e.g. smart metering, smart grid and sensor networks); extreme</w:t>
      </w:r>
    </w:p>
    <w:p w14:paraId="34CFC6E5" w14:textId="77777777" w:rsidR="00B37C4C" w:rsidRDefault="00820482">
      <w:pPr>
        <w:pStyle w:val="PlainText"/>
      </w:pPr>
      <w:r>
        <w:t xml:space="preserve">   </w:t>
      </w:r>
      <w:proofErr w:type="spellStart"/>
      <w:r>
        <w:t>QoS</w:t>
      </w:r>
      <w:proofErr w:type="spellEnd"/>
      <w:r>
        <w:t>; independent operations and management; independent cost and/or</w:t>
      </w:r>
    </w:p>
    <w:p w14:paraId="220E1716" w14:textId="77777777" w:rsidR="00B37C4C" w:rsidRDefault="00820482">
      <w:pPr>
        <w:pStyle w:val="PlainText"/>
      </w:pPr>
      <w:r>
        <w:t xml:space="preserve">   </w:t>
      </w:r>
      <w:proofErr w:type="gramStart"/>
      <w:r>
        <w:t>energy</w:t>
      </w:r>
      <w:proofErr w:type="gramEnd"/>
      <w:r>
        <w:t xml:space="preserve"> </w:t>
      </w:r>
      <w:proofErr w:type="spellStart"/>
      <w:r>
        <w:t>optimisation</w:t>
      </w:r>
      <w:proofErr w:type="spellEnd"/>
      <w:r>
        <w:t>; independent multi-t</w:t>
      </w:r>
      <w:r>
        <w:t>opology routing; multi-tenant</w:t>
      </w:r>
    </w:p>
    <w:p w14:paraId="11985CF2" w14:textId="77777777" w:rsidR="00B37C4C" w:rsidRDefault="00820482">
      <w:pPr>
        <w:pStyle w:val="PlainText"/>
      </w:pPr>
      <w:r>
        <w:t xml:space="preserve">   </w:t>
      </w:r>
      <w:proofErr w:type="gramStart"/>
      <w:r>
        <w:t>operations</w:t>
      </w:r>
      <w:proofErr w:type="gramEnd"/>
      <w:r>
        <w:t>; etc.</w:t>
      </w:r>
    </w:p>
    <w:p w14:paraId="1D325B00" w14:textId="77777777" w:rsidR="00B37C4C" w:rsidRDefault="00B37C4C">
      <w:pPr>
        <w:pStyle w:val="PlainText"/>
      </w:pPr>
    </w:p>
    <w:p w14:paraId="2FD9D37C" w14:textId="77777777" w:rsidR="00B37C4C" w:rsidRDefault="00820482">
      <w:pPr>
        <w:pStyle w:val="PlainText"/>
      </w:pPr>
      <w:r>
        <w:t xml:space="preserve">   The proposed NS work would be coordinated with other IETF WGs (e.g.</w:t>
      </w:r>
    </w:p>
    <w:p w14:paraId="529316A2" w14:textId="77777777" w:rsidR="00B37C4C" w:rsidRDefault="00820482">
      <w:pPr>
        <w:pStyle w:val="PlainText"/>
      </w:pPr>
      <w:r>
        <w:t xml:space="preserve">   TEAS WG, DETNET WG, ANIMA WG, SFC WG, NETCONF WG, SUPA WG, NVO3 WG,</w:t>
      </w:r>
    </w:p>
    <w:p w14:paraId="6FD835D7" w14:textId="77777777" w:rsidR="00B37C4C" w:rsidRDefault="00820482">
      <w:pPr>
        <w:pStyle w:val="PlainText"/>
      </w:pPr>
      <w:r>
        <w:t xml:space="preserve">   DMM WG, Routing Area WG (RTGWG), Network Management Research</w:t>
      </w:r>
      <w:r>
        <w:t xml:space="preserve"> Group</w:t>
      </w:r>
    </w:p>
    <w:p w14:paraId="54967603" w14:textId="77777777" w:rsidR="00B37C4C" w:rsidRDefault="00820482">
      <w:pPr>
        <w:pStyle w:val="PlainText"/>
      </w:pPr>
      <w:r>
        <w:t xml:space="preserve">   (NMRG</w:t>
      </w:r>
      <w:proofErr w:type="gramStart"/>
      <w:r>
        <w:t>)and</w:t>
      </w:r>
      <w:proofErr w:type="gramEnd"/>
      <w:r>
        <w:t xml:space="preserve"> NFV Research Group (NFVRG)) to ensure that the commonalities</w:t>
      </w:r>
    </w:p>
    <w:p w14:paraId="2B3A2323" w14:textId="77777777" w:rsidR="00B37C4C" w:rsidRDefault="00820482">
      <w:pPr>
        <w:pStyle w:val="PlainText"/>
      </w:pPr>
      <w:r>
        <w:t xml:space="preserve">   </w:t>
      </w:r>
      <w:proofErr w:type="gramStart"/>
      <w:r>
        <w:t>and</w:t>
      </w:r>
      <w:proofErr w:type="gramEnd"/>
      <w:r>
        <w:t xml:space="preserve"> differences in solutions are properly considered. Where suitable</w:t>
      </w:r>
    </w:p>
    <w:p w14:paraId="7062CB94" w14:textId="77777777" w:rsidR="00B37C4C" w:rsidRDefault="00820482">
      <w:pPr>
        <w:pStyle w:val="PlainText"/>
      </w:pPr>
      <w:r>
        <w:t xml:space="preserve">   </w:t>
      </w:r>
      <w:proofErr w:type="gramStart"/>
      <w:r>
        <w:t>protocols</w:t>
      </w:r>
      <w:proofErr w:type="gramEnd"/>
      <w:r>
        <w:t>, models or methods exist, they will be preferred over</w:t>
      </w:r>
    </w:p>
    <w:p w14:paraId="1928F31D" w14:textId="77777777" w:rsidR="00B37C4C" w:rsidRDefault="00820482">
      <w:pPr>
        <w:pStyle w:val="PlainText"/>
      </w:pPr>
      <w:r>
        <w:t xml:space="preserve">   </w:t>
      </w:r>
      <w:proofErr w:type="gramStart"/>
      <w:r>
        <w:t>creating</w:t>
      </w:r>
      <w:proofErr w:type="gramEnd"/>
      <w:r>
        <w:t xml:space="preserve"> new ones.</w:t>
      </w:r>
    </w:p>
    <w:p w14:paraId="53036D3C" w14:textId="77777777" w:rsidR="00B37C4C" w:rsidRDefault="00B37C4C">
      <w:pPr>
        <w:pStyle w:val="PlainText"/>
      </w:pPr>
    </w:p>
    <w:p w14:paraId="45827E7F" w14:textId="77777777" w:rsidR="00B37C4C" w:rsidRDefault="00820482">
      <w:pPr>
        <w:pStyle w:val="Heading2"/>
        <w:rPr>
          <w:rFonts w:ascii="Courier" w:hAnsi="Courier"/>
          <w:sz w:val="21"/>
        </w:rPr>
      </w:pPr>
      <w:bookmarkStart w:id="1" w:name="_Toc355437101"/>
      <w:bookmarkEnd w:id="1"/>
      <w:r>
        <w:rPr>
          <w:rFonts w:ascii="Courier" w:hAnsi="Courier"/>
          <w:sz w:val="21"/>
        </w:rPr>
        <w:t>1.1</w:t>
      </w:r>
      <w:proofErr w:type="gramStart"/>
      <w:r>
        <w:rPr>
          <w:rFonts w:ascii="Courier" w:hAnsi="Courier"/>
          <w:sz w:val="21"/>
        </w:rPr>
        <w:t>.  Notes</w:t>
      </w:r>
      <w:proofErr w:type="gramEnd"/>
    </w:p>
    <w:p w14:paraId="3A3BB6F6" w14:textId="77777777" w:rsidR="00B37C4C" w:rsidRDefault="00B37C4C">
      <w:pPr>
        <w:pStyle w:val="PlainText"/>
      </w:pPr>
    </w:p>
    <w:p w14:paraId="1FE6D9A1" w14:textId="77777777" w:rsidR="00B37C4C" w:rsidRDefault="00820482">
      <w:pPr>
        <w:pStyle w:val="PlainText"/>
      </w:pPr>
      <w:r>
        <w:t xml:space="preserve">   (1) This issue requires efficient interaction between an upper </w:t>
      </w:r>
      <w:proofErr w:type="gramStart"/>
      <w:r>
        <w:t>layer</w:t>
      </w:r>
      <w:proofErr w:type="gramEnd"/>
    </w:p>
    <w:p w14:paraId="7637BC4B" w14:textId="77777777" w:rsidR="00B37C4C" w:rsidRDefault="00820482">
      <w:pPr>
        <w:pStyle w:val="PlainText"/>
      </w:pPr>
      <w:r>
        <w:t xml:space="preserve">   </w:t>
      </w:r>
      <w:proofErr w:type="gramStart"/>
      <w:r>
        <w:t>in</w:t>
      </w:r>
      <w:proofErr w:type="gramEnd"/>
      <w:r>
        <w:t xml:space="preserve"> the hierarchy and a lower layer for </w:t>
      </w:r>
      <w:proofErr w:type="spellStart"/>
      <w:r>
        <w:t>QoS</w:t>
      </w:r>
      <w:proofErr w:type="spellEnd"/>
      <w:r>
        <w:t xml:space="preserve"> guarantees and for most</w:t>
      </w:r>
    </w:p>
    <w:p w14:paraId="533F7C09" w14:textId="77777777" w:rsidR="00B37C4C" w:rsidRDefault="00820482">
      <w:pPr>
        <w:pStyle w:val="PlainText"/>
      </w:pPr>
      <w:r>
        <w:t xml:space="preserve">   </w:t>
      </w:r>
      <w:proofErr w:type="gramStart"/>
      <w:r>
        <w:t>of</w:t>
      </w:r>
      <w:proofErr w:type="gramEnd"/>
      <w:r>
        <w:t xml:space="preserve"> the operations on slicing.</w:t>
      </w:r>
    </w:p>
    <w:p w14:paraId="45864999" w14:textId="77777777" w:rsidR="00B37C4C" w:rsidRDefault="00B37C4C">
      <w:pPr>
        <w:pStyle w:val="PlainText"/>
      </w:pPr>
    </w:p>
    <w:p w14:paraId="4BC254BD" w14:textId="77777777" w:rsidR="00B37C4C" w:rsidRDefault="00820482">
      <w:pPr>
        <w:pStyle w:val="Heading1"/>
        <w:rPr>
          <w:rFonts w:ascii="Courier" w:hAnsi="Courier"/>
          <w:sz w:val="21"/>
        </w:rPr>
      </w:pPr>
      <w:bookmarkStart w:id="2" w:name="_Toc355437102"/>
      <w:bookmarkEnd w:id="2"/>
      <w:r>
        <w:rPr>
          <w:rFonts w:ascii="Courier" w:hAnsi="Courier"/>
          <w:sz w:val="21"/>
        </w:rPr>
        <w:t>2.  Suggested Problems and Work Areas</w:t>
      </w:r>
    </w:p>
    <w:p w14:paraId="7939AE8C" w14:textId="77777777" w:rsidR="00B37C4C" w:rsidRDefault="00B37C4C">
      <w:pPr>
        <w:pStyle w:val="PlainText"/>
      </w:pPr>
    </w:p>
    <w:p w14:paraId="34EA3389" w14:textId="77777777" w:rsidR="00B37C4C" w:rsidRDefault="00820482">
      <w:pPr>
        <w:pStyle w:val="PlainText"/>
      </w:pPr>
      <w:r>
        <w:t xml:space="preserve">   The goal of this proposed work is to d</w:t>
      </w:r>
      <w:r>
        <w:t>evelop one or more protocol</w:t>
      </w:r>
    </w:p>
    <w:p w14:paraId="17C7E038" w14:textId="77777777" w:rsidR="00B37C4C" w:rsidRDefault="00820482">
      <w:pPr>
        <w:pStyle w:val="PlainText"/>
      </w:pPr>
      <w:r>
        <w:t xml:space="preserve">   </w:t>
      </w:r>
      <w:proofErr w:type="gramStart"/>
      <w:r>
        <w:t>specifications</w:t>
      </w:r>
      <w:proofErr w:type="gramEnd"/>
      <w:r>
        <w:t xml:space="preserve"> (or extensions to existing protocols) to address  specific</w:t>
      </w:r>
    </w:p>
    <w:p w14:paraId="69F188D3" w14:textId="77777777" w:rsidR="00B37C4C" w:rsidRDefault="00820482">
      <w:pPr>
        <w:pStyle w:val="PlainText"/>
      </w:pPr>
      <w:r>
        <w:t xml:space="preserve">   </w:t>
      </w:r>
      <w:proofErr w:type="gramStart"/>
      <w:r>
        <w:t>slicing</w:t>
      </w:r>
      <w:proofErr w:type="gramEnd"/>
      <w:r>
        <w:t xml:space="preserve"> problems that are not met by the existing tools. The following</w:t>
      </w:r>
    </w:p>
    <w:p w14:paraId="721B079A" w14:textId="77777777" w:rsidR="00B37C4C" w:rsidRDefault="00820482">
      <w:pPr>
        <w:pStyle w:val="PlainText"/>
      </w:pPr>
      <w:r>
        <w:t xml:space="preserve">   </w:t>
      </w:r>
      <w:proofErr w:type="gramStart"/>
      <w:r>
        <w:t>problems</w:t>
      </w:r>
      <w:proofErr w:type="gramEnd"/>
      <w:r>
        <w:t xml:space="preserve"> were selected according to the analysis of the technical gaps in</w:t>
      </w:r>
    </w:p>
    <w:p w14:paraId="11FF8FF1" w14:textId="77777777" w:rsidR="00B37C4C" w:rsidRDefault="00820482">
      <w:pPr>
        <w:pStyle w:val="PlainText"/>
      </w:pPr>
      <w:r>
        <w:t xml:space="preserve">   IETF protocols ecosystem.</w:t>
      </w:r>
    </w:p>
    <w:p w14:paraId="1441C0BC" w14:textId="77777777" w:rsidR="00B37C4C" w:rsidRDefault="00B37C4C">
      <w:pPr>
        <w:pStyle w:val="PlainText"/>
      </w:pPr>
    </w:p>
    <w:p w14:paraId="398B97E8" w14:textId="77777777" w:rsidR="00B37C4C" w:rsidRDefault="00820482">
      <w:pPr>
        <w:pStyle w:val="PlainText"/>
      </w:pPr>
      <w:r>
        <w:t xml:space="preserve">   </w:t>
      </w:r>
      <w:proofErr w:type="gramStart"/>
      <w:r>
        <w:t>o</w:t>
      </w:r>
      <w:proofErr w:type="gramEnd"/>
      <w:r>
        <w:t xml:space="preserve"> Uniform Reference Model for Network Slicing (Architecture document):</w:t>
      </w:r>
    </w:p>
    <w:p w14:paraId="3B4F6E2E" w14:textId="77777777" w:rsidR="00B37C4C" w:rsidRDefault="00820482">
      <w:pPr>
        <w:pStyle w:val="PlainText"/>
      </w:pPr>
      <w:r>
        <w:t xml:space="preserve">   Describes all of the functional elements and instances of a network slice.</w:t>
      </w:r>
    </w:p>
    <w:p w14:paraId="7142BED0" w14:textId="77777777" w:rsidR="00B37C4C" w:rsidRDefault="00820482">
      <w:pPr>
        <w:pStyle w:val="PlainText"/>
      </w:pPr>
      <w:r>
        <w:t xml:space="preserve">   Describes shared non-sliced network parts. Establishes the boundaries t</w:t>
      </w:r>
      <w:r>
        <w:t>o the</w:t>
      </w:r>
    </w:p>
    <w:p w14:paraId="289F252E" w14:textId="77777777" w:rsidR="00B37C4C" w:rsidRDefault="00820482">
      <w:pPr>
        <w:pStyle w:val="PlainText"/>
      </w:pPr>
      <w:r>
        <w:t xml:space="preserve">   </w:t>
      </w:r>
      <w:proofErr w:type="gramStart"/>
      <w:r>
        <w:t>basic</w:t>
      </w:r>
      <w:proofErr w:type="gramEnd"/>
      <w:r>
        <w:t xml:space="preserve"> network slice operations (creation, management, exposure, consumption).</w:t>
      </w:r>
    </w:p>
    <w:p w14:paraId="7C6213AC" w14:textId="77777777" w:rsidR="00B37C4C" w:rsidRDefault="00820482">
      <w:pPr>
        <w:pStyle w:val="PlainText"/>
      </w:pPr>
      <w:r>
        <w:t xml:space="preserve">   Describes the minimum functional and non-functional roles derived from basic</w:t>
      </w:r>
    </w:p>
    <w:p w14:paraId="5999B601" w14:textId="77777777" w:rsidR="00B37C4C" w:rsidRDefault="00820482">
      <w:pPr>
        <w:pStyle w:val="PlainText"/>
      </w:pPr>
      <w:r>
        <w:t xml:space="preserve">   </w:t>
      </w:r>
      <w:proofErr w:type="gramStart"/>
      <w:r>
        <w:t>network</w:t>
      </w:r>
      <w:proofErr w:type="gramEnd"/>
      <w:r>
        <w:t xml:space="preserve"> slice operations including infrastructure owner (creation, exposure,</w:t>
      </w:r>
    </w:p>
    <w:p w14:paraId="78E81C67" w14:textId="77777777" w:rsidR="00B37C4C" w:rsidRDefault="00820482">
      <w:pPr>
        <w:pStyle w:val="PlainText"/>
      </w:pPr>
      <w:r>
        <w:t xml:space="preserve">   </w:t>
      </w:r>
      <w:proofErr w:type="gramStart"/>
      <w:r>
        <w:t>manage</w:t>
      </w:r>
      <w:r>
        <w:t>ment</w:t>
      </w:r>
      <w:proofErr w:type="gramEnd"/>
      <w:r>
        <w:t>), slice operator (exposure, management, consumption), slice user</w:t>
      </w:r>
    </w:p>
    <w:p w14:paraId="7B9685AA" w14:textId="77777777" w:rsidR="00B37C4C" w:rsidRDefault="00820482">
      <w:pPr>
        <w:pStyle w:val="PlainText"/>
      </w:pPr>
      <w:r>
        <w:t xml:space="preserve">   (</w:t>
      </w:r>
      <w:proofErr w:type="gramStart"/>
      <w:r>
        <w:t>management</w:t>
      </w:r>
      <w:proofErr w:type="gramEnd"/>
      <w:r>
        <w:t xml:space="preserve">, consumption). Describe the interactions between </w:t>
      </w:r>
      <w:proofErr w:type="gramStart"/>
      <w:r>
        <w:t>infrastructure</w:t>
      </w:r>
      <w:proofErr w:type="gramEnd"/>
    </w:p>
    <w:p w14:paraId="5892BA7A" w14:textId="77777777" w:rsidR="00B37C4C" w:rsidRDefault="00820482">
      <w:pPr>
        <w:pStyle w:val="PlainText"/>
      </w:pPr>
      <w:r>
        <w:t xml:space="preserve">   </w:t>
      </w:r>
      <w:proofErr w:type="gramStart"/>
      <w:r>
        <w:t>owner</w:t>
      </w:r>
      <w:proofErr w:type="gramEnd"/>
      <w:r>
        <w:t xml:space="preserve"> -- slice operator, slice operator -- slice operator, slice operator --</w:t>
      </w:r>
    </w:p>
    <w:p w14:paraId="1008AD92" w14:textId="77777777" w:rsidR="00B37C4C" w:rsidRDefault="00820482">
      <w:pPr>
        <w:pStyle w:val="PlainText"/>
      </w:pPr>
      <w:r>
        <w:t xml:space="preserve">   </w:t>
      </w:r>
      <w:proofErr w:type="gramStart"/>
      <w:r>
        <w:t>slice</w:t>
      </w:r>
      <w:proofErr w:type="gramEnd"/>
      <w:r>
        <w:t xml:space="preserve"> user. Additionally</w:t>
      </w:r>
      <w:r>
        <w:t>, this working area will normalize nomenclature and</w:t>
      </w:r>
    </w:p>
    <w:p w14:paraId="37F765F3" w14:textId="77777777" w:rsidR="00B37C4C" w:rsidRDefault="00820482">
      <w:pPr>
        <w:pStyle w:val="PlainText"/>
      </w:pPr>
      <w:r>
        <w:t xml:space="preserve">   </w:t>
      </w:r>
      <w:proofErr w:type="gramStart"/>
      <w:r>
        <w:t>definitions</w:t>
      </w:r>
      <w:proofErr w:type="gramEnd"/>
      <w:r>
        <w:t xml:space="preserve"> for Network Slicing.</w:t>
      </w:r>
    </w:p>
    <w:p w14:paraId="290EDFB0" w14:textId="77777777" w:rsidR="00B37C4C" w:rsidRDefault="00B37C4C">
      <w:pPr>
        <w:pStyle w:val="PlainText"/>
      </w:pPr>
    </w:p>
    <w:p w14:paraId="3AA8368F" w14:textId="77777777" w:rsidR="00B37C4C" w:rsidRDefault="00820482">
      <w:pPr>
        <w:pStyle w:val="PlainText"/>
        <w:rPr>
          <w:b/>
          <w:color w:val="E36C0A" w:themeColor="accent6" w:themeShade="BF"/>
        </w:rPr>
      </w:pPr>
      <w:r>
        <w:rPr>
          <w:b/>
          <w:color w:val="E36C0A" w:themeColor="accent6" w:themeShade="BF"/>
        </w:rPr>
        <w:t xml:space="preserve">Alex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6241DAB2" w14:textId="77777777" w:rsidR="00B37C4C" w:rsidRDefault="00820482">
      <w:pPr>
        <w:pStyle w:val="PlainText"/>
        <w:rPr>
          <w:b/>
          <w:color w:val="E36C0A" w:themeColor="accent6" w:themeShade="BF"/>
        </w:rPr>
      </w:pPr>
      <w:r>
        <w:rPr>
          <w:b/>
          <w:color w:val="E36C0A" w:themeColor="accent6" w:themeShade="BF"/>
        </w:rPr>
        <w:t xml:space="preserve"> (</w:t>
      </w:r>
      <w:proofErr w:type="gramStart"/>
      <w:r>
        <w:rPr>
          <w:b/>
          <w:color w:val="E36C0A" w:themeColor="accent6" w:themeShade="BF"/>
        </w:rPr>
        <w:t>links</w:t>
      </w:r>
      <w:proofErr w:type="gramEnd"/>
      <w:r>
        <w:rPr>
          <w:b/>
          <w:color w:val="E36C0A" w:themeColor="accent6" w:themeShade="BF"/>
        </w:rPr>
        <w:t xml:space="preserve"> with gap analysis &amp;  framework documents) </w:t>
      </w:r>
    </w:p>
    <w:p w14:paraId="136FDB33" w14:textId="77777777" w:rsidR="00B37C4C" w:rsidRDefault="00B37C4C">
      <w:pPr>
        <w:pStyle w:val="PlainText"/>
      </w:pPr>
    </w:p>
    <w:p w14:paraId="4538E2A8" w14:textId="77777777" w:rsidR="00B37C4C" w:rsidRDefault="00B37C4C">
      <w:pPr>
        <w:pStyle w:val="PlainText"/>
      </w:pPr>
    </w:p>
    <w:p w14:paraId="325C2A8A" w14:textId="77777777" w:rsidR="00B37C4C" w:rsidRDefault="00820482">
      <w:pPr>
        <w:pStyle w:val="PlainText"/>
      </w:pPr>
      <w:r>
        <w:t xml:space="preserve">   </w:t>
      </w:r>
      <w:proofErr w:type="gramStart"/>
      <w:r>
        <w:t>o</w:t>
      </w:r>
      <w:proofErr w:type="gramEnd"/>
      <w:r>
        <w:t xml:space="preserve"> Review common scenarios from the </w:t>
      </w:r>
      <w:r>
        <w:t>requirements for operations and</w:t>
      </w:r>
    </w:p>
    <w:p w14:paraId="14D8AC01" w14:textId="77777777" w:rsidR="00B37C4C" w:rsidRDefault="00820482">
      <w:pPr>
        <w:pStyle w:val="PlainText"/>
      </w:pPr>
      <w:r>
        <w:t xml:space="preserve">   </w:t>
      </w:r>
      <w:proofErr w:type="gramStart"/>
      <w:r>
        <w:t>interactions</w:t>
      </w:r>
      <w:proofErr w:type="gramEnd"/>
      <w:r>
        <w:t xml:space="preserve"> point of view. Describes the roles (owner, operator, user) which</w:t>
      </w:r>
    </w:p>
    <w:p w14:paraId="574B5ADC" w14:textId="77777777" w:rsidR="00B37C4C" w:rsidRDefault="00820482">
      <w:pPr>
        <w:pStyle w:val="PlainText"/>
      </w:pPr>
      <w:r>
        <w:t xml:space="preserve">   </w:t>
      </w:r>
      <w:proofErr w:type="gramStart"/>
      <w:r>
        <w:t>are</w:t>
      </w:r>
      <w:proofErr w:type="gramEnd"/>
      <w:r>
        <w:t xml:space="preserve"> played by entities with single /multiple entities playing different roles.</w:t>
      </w:r>
    </w:p>
    <w:p w14:paraId="00E9821E" w14:textId="77777777" w:rsidR="00B37C4C" w:rsidRDefault="00B37C4C">
      <w:pPr>
        <w:pStyle w:val="PlainText"/>
      </w:pPr>
    </w:p>
    <w:p w14:paraId="1931645C" w14:textId="77777777" w:rsidR="00B37C4C" w:rsidRDefault="00820482">
      <w:pPr>
        <w:pStyle w:val="PlainText"/>
        <w:rPr>
          <w:b/>
          <w:color w:val="E36C0A" w:themeColor="accent6" w:themeShade="BF"/>
        </w:rPr>
      </w:pPr>
      <w:r>
        <w:rPr>
          <w:b/>
          <w:color w:val="E36C0A" w:themeColor="accent6" w:themeShade="BF"/>
        </w:rPr>
        <w:t xml:space="preserve">Ravi – TODO - </w:t>
      </w:r>
      <w:proofErr w:type="spellStart"/>
      <w:r>
        <w:rPr>
          <w:b/>
          <w:color w:val="E36C0A" w:themeColor="accent6" w:themeShade="BF"/>
        </w:rPr>
        <w:t>approx</w:t>
      </w:r>
      <w:proofErr w:type="spellEnd"/>
      <w:r>
        <w:rPr>
          <w:b/>
          <w:color w:val="E36C0A" w:themeColor="accent6" w:themeShade="BF"/>
        </w:rPr>
        <w:t xml:space="preserve"> 0.5 page: Description of relevant types</w:t>
      </w:r>
      <w:r>
        <w:rPr>
          <w:b/>
          <w:color w:val="E36C0A" w:themeColor="accent6" w:themeShade="BF"/>
        </w:rPr>
        <w:t xml:space="preserve"> of scenario/ </w:t>
      </w:r>
      <w:proofErr w:type="gramStart"/>
      <w:r>
        <w:rPr>
          <w:b/>
          <w:color w:val="E36C0A" w:themeColor="accent6" w:themeShade="BF"/>
        </w:rPr>
        <w:t>UCs  (</w:t>
      </w:r>
      <w:proofErr w:type="gramEnd"/>
      <w:r>
        <w:rPr>
          <w:b/>
          <w:color w:val="E36C0A" w:themeColor="accent6" w:themeShade="BF"/>
        </w:rPr>
        <w:t>Links with gap analysis &amp; UCs documents) &amp; new/revised protocols needed</w:t>
      </w:r>
    </w:p>
    <w:p w14:paraId="16E3DE64" w14:textId="77777777" w:rsidR="00B37C4C" w:rsidRDefault="00B37C4C">
      <w:pPr>
        <w:pStyle w:val="PlainText"/>
        <w:rPr>
          <w:b/>
          <w:color w:val="E36C0A" w:themeColor="accent6" w:themeShade="BF"/>
        </w:rPr>
      </w:pPr>
    </w:p>
    <w:p w14:paraId="3ED74D73" w14:textId="77777777" w:rsidR="00B37C4C" w:rsidRDefault="00820482">
      <w:pPr>
        <w:pStyle w:val="PlainText"/>
      </w:pPr>
      <w:r>
        <w:t xml:space="preserve">   </w:t>
      </w:r>
      <w:proofErr w:type="gramStart"/>
      <w:r>
        <w:t>o</w:t>
      </w:r>
      <w:proofErr w:type="gramEnd"/>
      <w:r>
        <w:t xml:space="preserve"> Slice Templates: Design the slices to different scenarios</w:t>
      </w:r>
    </w:p>
    <w:p w14:paraId="64C30FED" w14:textId="77777777" w:rsidR="00B37C4C" w:rsidRDefault="00820482">
      <w:pPr>
        <w:pStyle w:val="PlainText"/>
      </w:pPr>
      <w:r>
        <w:t xml:space="preserve">   ([ChinaCom-2009], [GENI-2009], [IMT2020-2016bis], [NGMN-2016],</w:t>
      </w:r>
    </w:p>
    <w:p w14:paraId="2A46E2D9" w14:textId="77777777" w:rsidR="00B37C4C" w:rsidRDefault="00820482">
      <w:pPr>
        <w:pStyle w:val="PlainText"/>
      </w:pPr>
      <w:r>
        <w:t xml:space="preserve">   [NGS-3GPP-2016], [ONF-2016]); </w:t>
      </w:r>
      <w:r>
        <w:t>Outlines an appropriate slice template</w:t>
      </w:r>
    </w:p>
    <w:p w14:paraId="7C7959F2" w14:textId="77777777" w:rsidR="00B37C4C" w:rsidRDefault="00820482">
      <w:pPr>
        <w:pStyle w:val="PlainText"/>
      </w:pPr>
      <w:r>
        <w:t xml:space="preserve">   </w:t>
      </w:r>
      <w:proofErr w:type="gramStart"/>
      <w:r>
        <w:t>definition</w:t>
      </w:r>
      <w:proofErr w:type="gramEnd"/>
      <w:r>
        <w:t xml:space="preserve"> that may include capability exposure of managed partitions</w:t>
      </w:r>
    </w:p>
    <w:p w14:paraId="567CA52E" w14:textId="77777777" w:rsidR="00B37C4C" w:rsidRDefault="00820482">
      <w:pPr>
        <w:pStyle w:val="PlainText"/>
      </w:pPr>
      <w:r>
        <w:lastRenderedPageBreak/>
        <w:t xml:space="preserve">   </w:t>
      </w:r>
      <w:proofErr w:type="gramStart"/>
      <w:r>
        <w:t>of</w:t>
      </w:r>
      <w:proofErr w:type="gramEnd"/>
      <w:r>
        <w:t xml:space="preserve"> network resources (i.e. connectivity ([CPP]), compute and storage</w:t>
      </w:r>
    </w:p>
    <w:p w14:paraId="06D9B0C1" w14:textId="77777777" w:rsidR="00B37C4C" w:rsidRDefault="00820482">
      <w:pPr>
        <w:pStyle w:val="PlainText"/>
      </w:pPr>
      <w:r>
        <w:t xml:space="preserve">   </w:t>
      </w:r>
      <w:proofErr w:type="gramStart"/>
      <w:r>
        <w:t>resources</w:t>
      </w:r>
      <w:proofErr w:type="gramEnd"/>
      <w:r>
        <w:t>), physical and/or virtual network and service functions tha</w:t>
      </w:r>
      <w:r>
        <w:t>t can</w:t>
      </w:r>
    </w:p>
    <w:p w14:paraId="685E83D3" w14:textId="77777777" w:rsidR="00B37C4C" w:rsidRDefault="00820482">
      <w:pPr>
        <w:pStyle w:val="PlainText"/>
      </w:pPr>
      <w:r>
        <w:t xml:space="preserve">   </w:t>
      </w:r>
      <w:proofErr w:type="gramStart"/>
      <w:r>
        <w:t>act</w:t>
      </w:r>
      <w:proofErr w:type="gramEnd"/>
      <w:r>
        <w:t xml:space="preserve"> as an independent connectivity network and/or as a network cloud.</w:t>
      </w:r>
    </w:p>
    <w:p w14:paraId="0CF419D6" w14:textId="77777777" w:rsidR="00B37C4C" w:rsidRDefault="00B37C4C">
      <w:pPr>
        <w:pStyle w:val="PlainText"/>
      </w:pPr>
    </w:p>
    <w:p w14:paraId="0B8FD49A" w14:textId="77777777" w:rsidR="00B37C4C" w:rsidRDefault="00820482">
      <w:pPr>
        <w:pStyle w:val="PlainText"/>
        <w:rPr>
          <w:b/>
          <w:color w:val="E36C0A" w:themeColor="accent6" w:themeShade="BF"/>
        </w:rPr>
      </w:pPr>
      <w:r>
        <w:rPr>
          <w:b/>
          <w:color w:val="E36C0A" w:themeColor="accent6" w:themeShade="BF"/>
        </w:rPr>
        <w:t xml:space="preserve">Liang - TODO – </w:t>
      </w:r>
      <w:proofErr w:type="spellStart"/>
      <w:r>
        <w:rPr>
          <w:b/>
          <w:color w:val="E36C0A" w:themeColor="accent6" w:themeShade="BF"/>
        </w:rPr>
        <w:t>approx</w:t>
      </w:r>
      <w:proofErr w:type="spellEnd"/>
      <w:r>
        <w:rPr>
          <w:b/>
          <w:color w:val="E36C0A" w:themeColor="accent6" w:themeShade="BF"/>
        </w:rPr>
        <w:t xml:space="preserve"> 0.5 page: Description &amp; links </w:t>
      </w:r>
      <w:proofErr w:type="spellStart"/>
      <w:r>
        <w:rPr>
          <w:b/>
          <w:color w:val="E36C0A" w:themeColor="accent6" w:themeShade="BF"/>
        </w:rPr>
        <w:t>wit</w:t>
      </w:r>
      <w:proofErr w:type="spellEnd"/>
      <w:r>
        <w:rPr>
          <w:b/>
          <w:color w:val="E36C0A" w:themeColor="accent6" w:themeShade="BF"/>
        </w:rPr>
        <w:t xml:space="preserve"> the Framework document &amp; new/revised protocols needed</w:t>
      </w:r>
    </w:p>
    <w:p w14:paraId="27DBD1B8" w14:textId="77777777" w:rsidR="00B37C4C" w:rsidRDefault="00820482">
      <w:pPr>
        <w:pStyle w:val="PlainText"/>
      </w:pPr>
      <w:r>
        <w:rPr>
          <w:b/>
          <w:color w:val="E36C0A" w:themeColor="accent6" w:themeShade="BF"/>
        </w:rPr>
        <w:t>(Links with UCs &amp; framework documents)</w:t>
      </w:r>
    </w:p>
    <w:p w14:paraId="3709350B" w14:textId="77777777" w:rsidR="00B37C4C" w:rsidRDefault="00B37C4C">
      <w:pPr>
        <w:pStyle w:val="PlainText"/>
      </w:pPr>
    </w:p>
    <w:p w14:paraId="7744BF7C" w14:textId="77777777" w:rsidR="00B37C4C" w:rsidRDefault="00820482">
      <w:pPr>
        <w:pStyle w:val="PlainText"/>
      </w:pPr>
      <w:r>
        <w:t xml:space="preserve">   </w:t>
      </w:r>
      <w:proofErr w:type="gramStart"/>
      <w:r>
        <w:t>o</w:t>
      </w:r>
      <w:proofErr w:type="gramEnd"/>
      <w:r>
        <w:t xml:space="preserve"> Network Slice capabil</w:t>
      </w:r>
      <w:r>
        <w:t>ities (where some prioritization may be</w:t>
      </w:r>
    </w:p>
    <w:p w14:paraId="2372E5BE" w14:textId="77777777" w:rsidR="00B37C4C" w:rsidRDefault="00820482">
      <w:pPr>
        <w:pStyle w:val="PlainText"/>
      </w:pPr>
      <w:r>
        <w:t xml:space="preserve">   </w:t>
      </w:r>
      <w:proofErr w:type="gramStart"/>
      <w:r>
        <w:t>needed</w:t>
      </w:r>
      <w:proofErr w:type="gramEnd"/>
      <w:r>
        <w:t>) are expected to be:</w:t>
      </w:r>
    </w:p>
    <w:p w14:paraId="09E480DE" w14:textId="77777777" w:rsidR="00B37C4C" w:rsidRDefault="00B37C4C">
      <w:pPr>
        <w:pStyle w:val="PlainText"/>
      </w:pPr>
    </w:p>
    <w:p w14:paraId="1E308C22" w14:textId="77777777" w:rsidR="00B37C4C" w:rsidRDefault="00820482">
      <w:pPr>
        <w:pStyle w:val="PlainText"/>
      </w:pPr>
      <w:r>
        <w:t xml:space="preserve">       * Four-dimensional efficient slice creation with guarantees for</w:t>
      </w:r>
    </w:p>
    <w:p w14:paraId="477CB2C4" w14:textId="77777777" w:rsidR="00B37C4C" w:rsidRDefault="00820482">
      <w:pPr>
        <w:pStyle w:val="PlainText"/>
      </w:pPr>
      <w:r>
        <w:t xml:space="preserve">         </w:t>
      </w:r>
      <w:proofErr w:type="gramStart"/>
      <w:r>
        <w:t>isolation</w:t>
      </w:r>
      <w:proofErr w:type="gramEnd"/>
      <w:r>
        <w:t xml:space="preserve"> in each of the Data /Control /Management /Service</w:t>
      </w:r>
    </w:p>
    <w:p w14:paraId="15E2EECF" w14:textId="77777777" w:rsidR="00B37C4C" w:rsidRDefault="00820482">
      <w:pPr>
        <w:pStyle w:val="PlainText"/>
      </w:pPr>
      <w:r>
        <w:t xml:space="preserve">         </w:t>
      </w:r>
      <w:proofErr w:type="gramStart"/>
      <w:r>
        <w:t>planes</w:t>
      </w:r>
      <w:proofErr w:type="gramEnd"/>
      <w:r>
        <w:t>. Enablers for safe, secure a</w:t>
      </w:r>
      <w:r>
        <w:t>nd efficient multi-tenancy</w:t>
      </w:r>
    </w:p>
    <w:p w14:paraId="3DF03A5D" w14:textId="77777777" w:rsidR="00B37C4C" w:rsidRDefault="00820482">
      <w:pPr>
        <w:pStyle w:val="PlainText"/>
      </w:pPr>
      <w:r>
        <w:t xml:space="preserve">         </w:t>
      </w:r>
      <w:proofErr w:type="gramStart"/>
      <w:r>
        <w:t>in</w:t>
      </w:r>
      <w:proofErr w:type="gramEnd"/>
      <w:r>
        <w:t xml:space="preserve"> slices.</w:t>
      </w:r>
    </w:p>
    <w:p w14:paraId="43FBE058" w14:textId="77777777" w:rsidR="00B37C4C" w:rsidRDefault="00B37C4C">
      <w:pPr>
        <w:pStyle w:val="PlainText"/>
        <w:rPr>
          <w:color w:val="0000FF"/>
        </w:rPr>
      </w:pPr>
    </w:p>
    <w:p w14:paraId="30DA72A7" w14:textId="77777777" w:rsidR="00B37C4C" w:rsidRDefault="00820482">
      <w:pPr>
        <w:pStyle w:val="PlainText"/>
        <w:rPr>
          <w:b/>
          <w:color w:val="E36C0A" w:themeColor="accent6" w:themeShade="BF"/>
        </w:rPr>
      </w:pPr>
      <w:r>
        <w:rPr>
          <w:b/>
          <w:color w:val="E36C0A" w:themeColor="accent6" w:themeShade="BF"/>
        </w:rPr>
        <w:t xml:space="preserve">Carlos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476D2C9C" w14:textId="77777777" w:rsidR="00B37C4C" w:rsidRDefault="00820482">
      <w:pPr>
        <w:pStyle w:val="PlainText"/>
      </w:pPr>
      <w:r>
        <w:rPr>
          <w:b/>
          <w:color w:val="E36C0A" w:themeColor="accent6" w:themeShade="BF"/>
        </w:rPr>
        <w:t xml:space="preserve">      (Links with UCs &amp; framework documents)</w:t>
      </w:r>
    </w:p>
    <w:p w14:paraId="42554280" w14:textId="77777777" w:rsidR="00820482" w:rsidRDefault="00820482" w:rsidP="00820482">
      <w:pPr>
        <w:pStyle w:val="PlainText"/>
        <w:rPr>
          <w:ins w:id="3" w:author="Carlos J. Bernardos" w:date="2017-05-16T21:07:00Z"/>
          <w:b/>
          <w:color w:val="E36C0A" w:themeColor="accent6" w:themeShade="BF"/>
        </w:rPr>
      </w:pPr>
      <w:ins w:id="4" w:author="Carlos J. Bernardos" w:date="2017-05-16T21:07:00Z">
        <w:r>
          <w:rPr>
            <w:b/>
            <w:color w:val="E36C0A" w:themeColor="accent6" w:themeShade="BF"/>
          </w:rPr>
          <w:t>Network slices MUST support multi-tenancy, ensuring that isolation and performance guarantees are provided at the data, control, management and service planes. This involves the following:</w:t>
        </w:r>
      </w:ins>
    </w:p>
    <w:p w14:paraId="5BE4FC91" w14:textId="77777777" w:rsidR="00820482" w:rsidRDefault="00820482" w:rsidP="00820482">
      <w:pPr>
        <w:pStyle w:val="PlainText"/>
        <w:rPr>
          <w:ins w:id="5" w:author="Carlos J. Bernardos" w:date="2017-05-16T21:07:00Z"/>
          <w:b/>
          <w:color w:val="E36C0A" w:themeColor="accent6" w:themeShade="BF"/>
        </w:rPr>
      </w:pPr>
    </w:p>
    <w:p w14:paraId="7ABA3F3B" w14:textId="77777777" w:rsidR="00820482" w:rsidRDefault="00820482" w:rsidP="00820482">
      <w:pPr>
        <w:pStyle w:val="PlainText"/>
        <w:numPr>
          <w:ilvl w:val="0"/>
          <w:numId w:val="3"/>
        </w:numPr>
        <w:rPr>
          <w:ins w:id="6" w:author="Carlos J. Bernardos" w:date="2017-05-16T21:07:00Z"/>
          <w:b/>
          <w:color w:val="E36C0A" w:themeColor="accent6" w:themeShade="BF"/>
        </w:rPr>
      </w:pPr>
      <w:ins w:id="7" w:author="Carlos J. Bernardos" w:date="2017-05-16T21:07:00Z">
        <w:r>
          <w:rPr>
            <w:b/>
            <w:color w:val="E36C0A" w:themeColor="accent6" w:themeShade="BF"/>
          </w:rPr>
          <w:t>A network slice SHOULD provide a guaranteed level of service, according to a negotiated SLA between the customer and the slice provider.</w:t>
        </w:r>
      </w:ins>
    </w:p>
    <w:p w14:paraId="5618C49A" w14:textId="77777777" w:rsidR="00820482" w:rsidRDefault="00820482" w:rsidP="00820482">
      <w:pPr>
        <w:pStyle w:val="PlainText"/>
        <w:numPr>
          <w:ilvl w:val="0"/>
          <w:numId w:val="3"/>
        </w:numPr>
        <w:rPr>
          <w:ins w:id="8" w:author="Carlos J. Bernardos" w:date="2017-05-16T21:07:00Z"/>
          <w:b/>
          <w:color w:val="E36C0A" w:themeColor="accent6" w:themeShade="BF"/>
        </w:rPr>
      </w:pPr>
      <w:ins w:id="9" w:author="Carlos J. Bernardos" w:date="2017-05-16T21:07:00Z">
        <w:r>
          <w:rPr>
            <w:b/>
            <w:color w:val="E36C0A" w:themeColor="accent6" w:themeShade="BF"/>
          </w:rPr>
          <w:t>Slices MUST be isolated at service level (e.g., one slice must not impact on the level of service of the other slides, even if sharing resources).</w:t>
        </w:r>
      </w:ins>
    </w:p>
    <w:p w14:paraId="0F3B1FB1" w14:textId="77777777" w:rsidR="00820482" w:rsidRDefault="00820482" w:rsidP="00820482">
      <w:pPr>
        <w:pStyle w:val="PlainText"/>
        <w:numPr>
          <w:ilvl w:val="0"/>
          <w:numId w:val="3"/>
        </w:numPr>
        <w:rPr>
          <w:ins w:id="10" w:author="Carlos J. Bernardos" w:date="2017-05-16T21:07:00Z"/>
          <w:b/>
          <w:color w:val="E36C0A" w:themeColor="accent6" w:themeShade="BF"/>
        </w:rPr>
      </w:pPr>
      <w:ins w:id="11" w:author="Carlos J. Bernardos" w:date="2017-05-16T21:07:00Z">
        <w:r>
          <w:rPr>
            <w:b/>
            <w:color w:val="E36C0A" w:themeColor="accent6" w:themeShade="BF"/>
          </w:rPr>
          <w:t>Slices MUST be isolated at data level, even if sharing resources. Security and privacy mechanisms should be in place to ensure this.</w:t>
        </w:r>
      </w:ins>
    </w:p>
    <w:p w14:paraId="6A3B714F" w14:textId="77777777" w:rsidR="00820482" w:rsidRDefault="00820482" w:rsidP="00820482">
      <w:pPr>
        <w:pStyle w:val="PlainText"/>
        <w:numPr>
          <w:ilvl w:val="0"/>
          <w:numId w:val="3"/>
        </w:numPr>
        <w:rPr>
          <w:ins w:id="12" w:author="Carlos J. Bernardos" w:date="2017-05-16T21:07:00Z"/>
          <w:b/>
          <w:color w:val="E36C0A" w:themeColor="accent6" w:themeShade="BF"/>
        </w:rPr>
      </w:pPr>
      <w:ins w:id="13" w:author="Carlos J. Bernardos" w:date="2017-05-16T21:07:00Z">
        <w:r>
          <w:rPr>
            <w:b/>
            <w:color w:val="E36C0A" w:themeColor="accent6" w:themeShade="BF"/>
          </w:rPr>
          <w:t>A network slice SHOULD be provided with exclusive control and/or management interfaces (depending on the type of network slice), enabling the deployment of different logical network slices over shared resources.</w:t>
        </w:r>
      </w:ins>
    </w:p>
    <w:p w14:paraId="0576E3C1" w14:textId="77777777" w:rsidR="00B37C4C" w:rsidRDefault="00B37C4C">
      <w:pPr>
        <w:pStyle w:val="PlainText"/>
      </w:pPr>
    </w:p>
    <w:p w14:paraId="3D0C26D9" w14:textId="77777777" w:rsidR="00B37C4C" w:rsidRDefault="00B37C4C">
      <w:pPr>
        <w:pStyle w:val="PlainText"/>
      </w:pPr>
    </w:p>
    <w:p w14:paraId="163B3477" w14:textId="77777777" w:rsidR="00B37C4C" w:rsidRDefault="00820482">
      <w:pPr>
        <w:pStyle w:val="PlainText"/>
      </w:pPr>
      <w:r>
        <w:t xml:space="preserve">       * Methods to enable diverse requirements for NS including</w:t>
      </w:r>
    </w:p>
    <w:p w14:paraId="785886B4" w14:textId="77777777" w:rsidR="00B37C4C" w:rsidRDefault="00820482">
      <w:pPr>
        <w:pStyle w:val="PlainText"/>
      </w:pPr>
      <w:r>
        <w:t xml:space="preserve">         </w:t>
      </w:r>
      <w:proofErr w:type="gramStart"/>
      <w:r>
        <w:t>guarantee</w:t>
      </w:r>
      <w:proofErr w:type="gramEnd"/>
      <w:r>
        <w:t xml:space="preserve"> </w:t>
      </w:r>
      <w:r>
        <w:t xml:space="preserve">for the end-to-end </w:t>
      </w:r>
      <w:proofErr w:type="spellStart"/>
      <w:r>
        <w:t>QoS</w:t>
      </w:r>
      <w:proofErr w:type="spellEnd"/>
      <w:r>
        <w:t xml:space="preserve"> of service in a slice.</w:t>
      </w:r>
    </w:p>
    <w:p w14:paraId="7734A08C" w14:textId="77777777" w:rsidR="00B37C4C" w:rsidRDefault="00B37C4C">
      <w:pPr>
        <w:pStyle w:val="PlainText"/>
        <w:rPr>
          <w:color w:val="0000FF"/>
        </w:rPr>
      </w:pPr>
    </w:p>
    <w:p w14:paraId="3900101F" w14:textId="77777777" w:rsidR="00B37C4C" w:rsidRDefault="00820482">
      <w:pPr>
        <w:pStyle w:val="PlainText"/>
        <w:rPr>
          <w:b/>
          <w:color w:val="E36C0A" w:themeColor="accent6" w:themeShade="BF"/>
        </w:rPr>
      </w:pPr>
      <w:r>
        <w:rPr>
          <w:b/>
          <w:color w:val="E36C0A" w:themeColor="accent6" w:themeShade="BF"/>
        </w:rPr>
        <w:t xml:space="preserve">Ravi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52775971" w14:textId="77777777" w:rsidR="00B37C4C" w:rsidRDefault="00B37C4C">
      <w:pPr>
        <w:pStyle w:val="PlainText"/>
      </w:pPr>
    </w:p>
    <w:p w14:paraId="47AF1845" w14:textId="77777777" w:rsidR="00B37C4C" w:rsidRDefault="00820482">
      <w:pPr>
        <w:pStyle w:val="PlainText"/>
      </w:pPr>
      <w:r>
        <w:rPr>
          <w:b/>
          <w:color w:val="E36C0A" w:themeColor="accent6" w:themeShade="BF"/>
        </w:rPr>
        <w:t xml:space="preserve">       (Links with UCs &amp; framework documents)</w:t>
      </w:r>
    </w:p>
    <w:p w14:paraId="2342EF34" w14:textId="77777777" w:rsidR="00B37C4C" w:rsidRDefault="00B37C4C">
      <w:pPr>
        <w:pStyle w:val="PlainText"/>
      </w:pPr>
    </w:p>
    <w:p w14:paraId="59DF5317" w14:textId="77777777" w:rsidR="00B37C4C" w:rsidRDefault="00820482">
      <w:pPr>
        <w:pStyle w:val="PlainText"/>
      </w:pPr>
      <w:r>
        <w:t xml:space="preserve">       * Efficiency in slicing: specifying policies and methods to realize</w:t>
      </w:r>
    </w:p>
    <w:p w14:paraId="678371D8" w14:textId="77777777" w:rsidR="00B37C4C" w:rsidRDefault="00820482">
      <w:pPr>
        <w:pStyle w:val="PlainText"/>
      </w:pPr>
      <w:r>
        <w:t xml:space="preserve">         </w:t>
      </w:r>
      <w:proofErr w:type="gramStart"/>
      <w:r>
        <w:t>div</w:t>
      </w:r>
      <w:r>
        <w:t>erse</w:t>
      </w:r>
      <w:proofErr w:type="gramEnd"/>
      <w:r>
        <w:t xml:space="preserve"> requirements without re-engineering the infrastructure.</w:t>
      </w:r>
    </w:p>
    <w:p w14:paraId="38B3592A" w14:textId="77777777" w:rsidR="00B37C4C" w:rsidRDefault="00B37C4C">
      <w:pPr>
        <w:pStyle w:val="PlainText"/>
        <w:rPr>
          <w:color w:val="0000FF"/>
        </w:rPr>
      </w:pPr>
    </w:p>
    <w:p w14:paraId="53707719" w14:textId="77777777" w:rsidR="00B37C4C" w:rsidRDefault="00820482">
      <w:pPr>
        <w:pStyle w:val="PlainText"/>
        <w:rPr>
          <w:b/>
          <w:color w:val="E36C0A" w:themeColor="accent6" w:themeShade="BF"/>
        </w:rPr>
      </w:pPr>
      <w:r>
        <w:rPr>
          <w:b/>
          <w:color w:val="E36C0A" w:themeColor="accent6" w:themeShade="BF"/>
        </w:rPr>
        <w:t xml:space="preserve">Med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1C95E7EE" w14:textId="77777777" w:rsidR="00B37C4C" w:rsidRDefault="00B37C4C">
      <w:pPr>
        <w:pStyle w:val="PlainText"/>
      </w:pPr>
    </w:p>
    <w:p w14:paraId="3DEF53E0" w14:textId="77777777" w:rsidR="00B37C4C" w:rsidRDefault="00820482">
      <w:pPr>
        <w:pStyle w:val="PlainText"/>
      </w:pPr>
      <w:r>
        <w:rPr>
          <w:b/>
          <w:color w:val="E36C0A" w:themeColor="accent6" w:themeShade="BF"/>
        </w:rPr>
        <w:t xml:space="preserve">       (Links with UCs &amp; framework documents)</w:t>
      </w:r>
    </w:p>
    <w:p w14:paraId="21719DFB" w14:textId="77777777" w:rsidR="00B37C4C" w:rsidRDefault="00B37C4C">
      <w:pPr>
        <w:pStyle w:val="PlainText"/>
      </w:pPr>
    </w:p>
    <w:p w14:paraId="1EC6655A" w14:textId="77777777" w:rsidR="00B37C4C" w:rsidRDefault="00820482">
      <w:pPr>
        <w:pStyle w:val="PlainText"/>
      </w:pPr>
      <w:r>
        <w:t xml:space="preserve">       * Recursion: namely methods for NS segmentation allowing a slicing</w:t>
      </w:r>
    </w:p>
    <w:p w14:paraId="3C2AE5E4" w14:textId="77777777" w:rsidR="00B37C4C" w:rsidRDefault="00820482">
      <w:pPr>
        <w:pStyle w:val="PlainText"/>
      </w:pPr>
      <w:r>
        <w:t xml:space="preserve">         </w:t>
      </w:r>
      <w:proofErr w:type="gramStart"/>
      <w:r>
        <w:t>hierarchy</w:t>
      </w:r>
      <w:proofErr w:type="gramEnd"/>
      <w:r>
        <w:t xml:space="preserve"> with parent - child relationships.</w:t>
      </w:r>
    </w:p>
    <w:p w14:paraId="54C23E82" w14:textId="77777777" w:rsidR="00B37C4C" w:rsidRDefault="00B37C4C">
      <w:pPr>
        <w:pStyle w:val="PlainText"/>
      </w:pPr>
    </w:p>
    <w:p w14:paraId="3AE4E388" w14:textId="77777777" w:rsidR="00B37C4C" w:rsidRDefault="00820482">
      <w:pPr>
        <w:pStyle w:val="PlainText"/>
        <w:rPr>
          <w:b/>
          <w:color w:val="E36C0A" w:themeColor="accent6" w:themeShade="BF"/>
        </w:rPr>
      </w:pPr>
      <w:r>
        <w:rPr>
          <w:b/>
          <w:color w:val="E36C0A" w:themeColor="accent6" w:themeShade="BF"/>
        </w:rPr>
        <w:t xml:space="preserve">Liang / Alex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79F9BE3B" w14:textId="77777777" w:rsidR="00B37C4C" w:rsidRDefault="00820482">
      <w:pPr>
        <w:pStyle w:val="PlainText"/>
      </w:pPr>
      <w:r>
        <w:rPr>
          <w:b/>
          <w:color w:val="E36C0A" w:themeColor="accent6" w:themeShade="BF"/>
        </w:rPr>
        <w:t xml:space="preserve">     (Links with UCs &amp; framework documents)</w:t>
      </w:r>
    </w:p>
    <w:p w14:paraId="7D03D7DD" w14:textId="77777777" w:rsidR="00B37C4C" w:rsidRDefault="00B37C4C">
      <w:pPr>
        <w:pStyle w:val="PlainText"/>
      </w:pPr>
    </w:p>
    <w:p w14:paraId="177D31FF" w14:textId="77777777" w:rsidR="00B37C4C" w:rsidRDefault="00B37C4C">
      <w:pPr>
        <w:pStyle w:val="PlainText"/>
      </w:pPr>
    </w:p>
    <w:p w14:paraId="38F3CF17" w14:textId="77777777" w:rsidR="00B37C4C" w:rsidRDefault="00820482">
      <w:pPr>
        <w:pStyle w:val="PlainText"/>
        <w:numPr>
          <w:ilvl w:val="0"/>
          <w:numId w:val="1"/>
        </w:numPr>
      </w:pPr>
      <w:r>
        <w:t>Customized security mechanisms per slice.</w:t>
      </w:r>
    </w:p>
    <w:p w14:paraId="7C5C7BD2" w14:textId="77777777" w:rsidR="00B37C4C" w:rsidRDefault="00B37C4C">
      <w:pPr>
        <w:pStyle w:val="PlainText"/>
        <w:rPr>
          <w:color w:val="0000FF"/>
        </w:rPr>
      </w:pPr>
    </w:p>
    <w:p w14:paraId="030718A9" w14:textId="77777777" w:rsidR="00B37C4C" w:rsidRDefault="00820482">
      <w:pPr>
        <w:pStyle w:val="PlainText"/>
        <w:rPr>
          <w:b/>
          <w:color w:val="E36C0A" w:themeColor="accent6" w:themeShade="BF"/>
        </w:rPr>
      </w:pPr>
      <w:r>
        <w:rPr>
          <w:rFonts w:ascii="Arial" w:hAnsi="Arial" w:cs="Arial"/>
          <w:b/>
          <w:color w:val="E36C0A" w:themeColor="accent6" w:themeShade="BF"/>
          <w:sz w:val="20"/>
          <w:szCs w:val="20"/>
        </w:rPr>
        <w:t>Med</w:t>
      </w:r>
      <w:r>
        <w:rPr>
          <w:b/>
          <w:color w:val="E36C0A" w:themeColor="accent6" w:themeShade="BF"/>
        </w:rPr>
        <w:t xml:space="preserve"> TODO – </w:t>
      </w:r>
      <w:proofErr w:type="spellStart"/>
      <w:r>
        <w:rPr>
          <w:b/>
          <w:color w:val="E36C0A" w:themeColor="accent6" w:themeShade="BF"/>
        </w:rPr>
        <w:t>approx</w:t>
      </w:r>
      <w:proofErr w:type="spellEnd"/>
      <w:r>
        <w:rPr>
          <w:b/>
          <w:color w:val="E36C0A" w:themeColor="accent6" w:themeShade="BF"/>
        </w:rPr>
        <w:t xml:space="preserve"> 0.5 page: D</w:t>
      </w:r>
      <w:r>
        <w:rPr>
          <w:b/>
          <w:color w:val="E36C0A" w:themeColor="accent6" w:themeShade="BF"/>
        </w:rPr>
        <w:t>escription &amp; new/revised protocols needed</w:t>
      </w:r>
    </w:p>
    <w:p w14:paraId="4249B820" w14:textId="77777777" w:rsidR="00B37C4C" w:rsidRDefault="00B37C4C">
      <w:pPr>
        <w:pStyle w:val="PlainText"/>
        <w:ind w:left="1240"/>
      </w:pPr>
    </w:p>
    <w:p w14:paraId="21298E54" w14:textId="77777777" w:rsidR="00B37C4C" w:rsidRDefault="00B37C4C">
      <w:pPr>
        <w:pStyle w:val="PlainText"/>
      </w:pPr>
    </w:p>
    <w:p w14:paraId="5245E9CE" w14:textId="77777777" w:rsidR="00B37C4C" w:rsidRDefault="00820482">
      <w:pPr>
        <w:pStyle w:val="PlainText"/>
      </w:pPr>
      <w:r>
        <w:t xml:space="preserve">       * Methods and policies to manage the trade-offs between flexibility</w:t>
      </w:r>
    </w:p>
    <w:p w14:paraId="5F277401" w14:textId="77777777" w:rsidR="00B37C4C" w:rsidRDefault="00820482">
      <w:pPr>
        <w:pStyle w:val="PlainText"/>
      </w:pPr>
      <w:r>
        <w:t xml:space="preserve">         </w:t>
      </w:r>
      <w:proofErr w:type="gramStart"/>
      <w:r>
        <w:t>and</w:t>
      </w:r>
      <w:proofErr w:type="gramEnd"/>
      <w:r>
        <w:t xml:space="preserve"> efficiency in slicing.</w:t>
      </w:r>
    </w:p>
    <w:p w14:paraId="079A20FC" w14:textId="77777777" w:rsidR="00B37C4C" w:rsidRDefault="00B37C4C">
      <w:pPr>
        <w:pStyle w:val="PlainText"/>
      </w:pPr>
    </w:p>
    <w:p w14:paraId="3EF01620" w14:textId="77777777" w:rsidR="00B37C4C" w:rsidRDefault="00820482">
      <w:pPr>
        <w:pStyle w:val="PlainText"/>
        <w:rPr>
          <w:b/>
          <w:color w:val="E36C0A" w:themeColor="accent6" w:themeShade="BF"/>
        </w:rPr>
      </w:pPr>
      <w:r>
        <w:rPr>
          <w:rFonts w:ascii="Arial" w:hAnsi="Arial" w:cs="Arial"/>
          <w:b/>
          <w:color w:val="E36C0A" w:themeColor="accent6" w:themeShade="BF"/>
          <w:sz w:val="20"/>
          <w:szCs w:val="20"/>
        </w:rPr>
        <w:t>Carlos</w:t>
      </w:r>
      <w:r>
        <w:rPr>
          <w:b/>
          <w:color w:val="E36C0A" w:themeColor="accent6" w:themeShade="BF"/>
        </w:rPr>
        <w:t xml:space="preserve">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1B8D9468" w14:textId="77777777" w:rsidR="00B37C4C" w:rsidRDefault="00B37C4C">
      <w:pPr>
        <w:pStyle w:val="PlainText"/>
        <w:rPr>
          <w:b/>
          <w:color w:val="E36C0A" w:themeColor="accent6" w:themeShade="BF"/>
        </w:rPr>
      </w:pPr>
    </w:p>
    <w:p w14:paraId="218317E6" w14:textId="77777777" w:rsidR="00B37C4C" w:rsidRDefault="00820482">
      <w:pPr>
        <w:pStyle w:val="PlainText"/>
      </w:pPr>
      <w:r>
        <w:rPr>
          <w:b/>
          <w:color w:val="E36C0A" w:themeColor="accent6" w:themeShade="BF"/>
        </w:rPr>
        <w:t xml:space="preserve">       (Links with UCs </w:t>
      </w:r>
      <w:r>
        <w:rPr>
          <w:b/>
          <w:color w:val="E36C0A" w:themeColor="accent6" w:themeShade="BF"/>
        </w:rPr>
        <w:t>&amp; framework documents)</w:t>
      </w:r>
    </w:p>
    <w:p w14:paraId="3D389C49" w14:textId="77777777" w:rsidR="00820482" w:rsidRDefault="00820482" w:rsidP="00820482">
      <w:pPr>
        <w:pStyle w:val="PlainText"/>
        <w:rPr>
          <w:ins w:id="14" w:author="Carlos J. Bernardos" w:date="2017-05-16T21:07:00Z"/>
          <w:b/>
          <w:color w:val="E36C0A" w:themeColor="accent6" w:themeShade="BF"/>
        </w:rPr>
      </w:pPr>
      <w:ins w:id="15" w:author="Carlos J. Bernardos" w:date="2017-05-16T21:07:00Z">
        <w:r>
          <w:rPr>
            <w:b/>
            <w:color w:val="E36C0A" w:themeColor="accent6" w:themeShade="BF"/>
          </w:rPr>
          <w:t>Mechanisms SHOULD be in place to allow different levels of flexibility when providing network slices:</w:t>
        </w:r>
      </w:ins>
    </w:p>
    <w:p w14:paraId="3FD06C2B" w14:textId="77777777" w:rsidR="00820482" w:rsidRDefault="00820482" w:rsidP="00820482">
      <w:pPr>
        <w:pStyle w:val="PlainText"/>
        <w:numPr>
          <w:ilvl w:val="0"/>
          <w:numId w:val="3"/>
        </w:numPr>
        <w:rPr>
          <w:ins w:id="16" w:author="Carlos J. Bernardos" w:date="2017-05-16T21:07:00Z"/>
          <w:b/>
          <w:color w:val="E36C0A" w:themeColor="accent6" w:themeShade="BF"/>
        </w:rPr>
      </w:pPr>
      <w:ins w:id="17" w:author="Carlos J. Bernardos" w:date="2017-05-16T21:07:00Z">
        <w:r>
          <w:rPr>
            <w:b/>
            <w:color w:val="E36C0A" w:themeColor="accent6" w:themeShade="BF"/>
          </w:rPr>
          <w:t>from the ones that provided greater levels of flexibility in the provided resources and services that compound the slice, allowing to dynamically change/scale/migrate it over time within a negotiated range,</w:t>
        </w:r>
      </w:ins>
    </w:p>
    <w:p w14:paraId="39D28AAF" w14:textId="77777777" w:rsidR="00820482" w:rsidRDefault="00820482" w:rsidP="00820482">
      <w:pPr>
        <w:pStyle w:val="PlainText"/>
        <w:numPr>
          <w:ilvl w:val="0"/>
          <w:numId w:val="3"/>
        </w:numPr>
        <w:rPr>
          <w:ins w:id="18" w:author="Carlos J. Bernardos" w:date="2017-05-16T21:07:00Z"/>
          <w:b/>
          <w:color w:val="E36C0A" w:themeColor="accent6" w:themeShade="BF"/>
        </w:rPr>
      </w:pPr>
      <w:proofErr w:type="gramStart"/>
      <w:ins w:id="19" w:author="Carlos J. Bernardos" w:date="2017-05-16T21:07:00Z">
        <w:r>
          <w:rPr>
            <w:b/>
            <w:color w:val="E36C0A" w:themeColor="accent6" w:themeShade="BF"/>
          </w:rPr>
          <w:t>to</w:t>
        </w:r>
        <w:proofErr w:type="gramEnd"/>
        <w:r>
          <w:rPr>
            <w:b/>
            <w:color w:val="E36C0A" w:themeColor="accent6" w:themeShade="BF"/>
          </w:rPr>
          <w:t xml:space="preserve"> the ones that ensure the efficiency of the use of the resources at the cost of a smaller degree of flexibility.</w:t>
        </w:r>
      </w:ins>
    </w:p>
    <w:p w14:paraId="5D1F25FA" w14:textId="77777777" w:rsidR="00B37C4C" w:rsidRDefault="00B37C4C">
      <w:pPr>
        <w:pStyle w:val="PlainText"/>
      </w:pPr>
    </w:p>
    <w:p w14:paraId="0F00CFD3" w14:textId="77777777" w:rsidR="00B37C4C" w:rsidRDefault="00820482">
      <w:pPr>
        <w:pStyle w:val="PlainText"/>
      </w:pPr>
      <w:r>
        <w:t xml:space="preserve">       * </w:t>
      </w:r>
      <w:proofErr w:type="spellStart"/>
      <w:r>
        <w:t>Optimisation</w:t>
      </w:r>
      <w:proofErr w:type="spellEnd"/>
      <w:r>
        <w:t>: namely methods for network resources automatic</w:t>
      </w:r>
    </w:p>
    <w:p w14:paraId="2D3189A0" w14:textId="77777777" w:rsidR="00B37C4C" w:rsidRDefault="00820482">
      <w:pPr>
        <w:pStyle w:val="PlainText"/>
      </w:pPr>
      <w:r>
        <w:t xml:space="preserve">         </w:t>
      </w:r>
      <w:proofErr w:type="gramStart"/>
      <w:r>
        <w:t>selection</w:t>
      </w:r>
      <w:proofErr w:type="gramEnd"/>
      <w:r>
        <w:t xml:space="preserve"> for NS; global resource view formed; global energy view</w:t>
      </w:r>
    </w:p>
    <w:p w14:paraId="60798CE6" w14:textId="77777777" w:rsidR="00B37C4C" w:rsidRDefault="00820482">
      <w:pPr>
        <w:pStyle w:val="PlainText"/>
      </w:pPr>
      <w:r>
        <w:t xml:space="preserve">         </w:t>
      </w:r>
      <w:proofErr w:type="gramStart"/>
      <w:r>
        <w:t>formed</w:t>
      </w:r>
      <w:proofErr w:type="gramEnd"/>
      <w:r>
        <w:t>; Network Slice deployed based on global resource</w:t>
      </w:r>
    </w:p>
    <w:p w14:paraId="321F423A" w14:textId="77777777" w:rsidR="00B37C4C" w:rsidRDefault="00820482">
      <w:pPr>
        <w:pStyle w:val="PlainText"/>
      </w:pPr>
      <w:r>
        <w:t xml:space="preserve">         </w:t>
      </w:r>
      <w:proofErr w:type="gramStart"/>
      <w:r>
        <w:t>and</w:t>
      </w:r>
      <w:proofErr w:type="gramEnd"/>
      <w:r>
        <w:t xml:space="preserve"> energy </w:t>
      </w:r>
      <w:r>
        <w:t>efficiency; Mapping algorithms.</w:t>
      </w:r>
    </w:p>
    <w:p w14:paraId="743C6968" w14:textId="77777777" w:rsidR="00B37C4C" w:rsidRDefault="00B37C4C">
      <w:pPr>
        <w:pStyle w:val="PlainText"/>
      </w:pPr>
    </w:p>
    <w:p w14:paraId="4CA4BFC7" w14:textId="77777777" w:rsidR="00B37C4C" w:rsidRDefault="00820482">
      <w:pPr>
        <w:pStyle w:val="PlainText"/>
        <w:rPr>
          <w:b/>
          <w:color w:val="E36C0A" w:themeColor="accent6" w:themeShade="BF"/>
        </w:rPr>
      </w:pPr>
      <w:r>
        <w:rPr>
          <w:b/>
          <w:color w:val="E36C0A" w:themeColor="accent6" w:themeShade="BF"/>
        </w:rPr>
        <w:t xml:space="preserve">Luis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675E1F04" w14:textId="77777777" w:rsidR="00B37C4C" w:rsidRDefault="00820482">
      <w:pPr>
        <w:pStyle w:val="PlainText"/>
      </w:pPr>
      <w:r>
        <w:rPr>
          <w:b/>
          <w:color w:val="E36C0A" w:themeColor="accent6" w:themeShade="BF"/>
        </w:rPr>
        <w:t xml:space="preserve">      (Links with UCs &amp; framework documents)</w:t>
      </w:r>
    </w:p>
    <w:p w14:paraId="20D8C19C" w14:textId="77777777" w:rsidR="00B37C4C" w:rsidRDefault="00B37C4C">
      <w:pPr>
        <w:pStyle w:val="PlainText"/>
      </w:pPr>
    </w:p>
    <w:p w14:paraId="36883964" w14:textId="77777777" w:rsidR="00B37C4C" w:rsidRDefault="00B37C4C">
      <w:pPr>
        <w:pStyle w:val="PlainText"/>
      </w:pPr>
    </w:p>
    <w:p w14:paraId="230E8241" w14:textId="77777777" w:rsidR="00B37C4C" w:rsidRDefault="00820482">
      <w:pPr>
        <w:pStyle w:val="PlainText"/>
      </w:pPr>
      <w:r>
        <w:t xml:space="preserve">       * Monitoring status and </w:t>
      </w:r>
      <w:proofErr w:type="spellStart"/>
      <w:r>
        <w:t>behaviour</w:t>
      </w:r>
      <w:proofErr w:type="spellEnd"/>
      <w:r>
        <w:t xml:space="preserve"> of NS in a single and/or</w:t>
      </w:r>
    </w:p>
    <w:p w14:paraId="7EA7B1AE" w14:textId="77777777" w:rsidR="00B37C4C" w:rsidRDefault="00820482">
      <w:pPr>
        <w:pStyle w:val="PlainText"/>
      </w:pPr>
      <w:r>
        <w:t xml:space="preserve">         </w:t>
      </w:r>
      <w:proofErr w:type="spellStart"/>
      <w:proofErr w:type="gramStart"/>
      <w:r>
        <w:t>muti</w:t>
      </w:r>
      <w:proofErr w:type="spellEnd"/>
      <w:r>
        <w:t>-domain</w:t>
      </w:r>
      <w:proofErr w:type="gramEnd"/>
      <w:r>
        <w:t xml:space="preserve"> environment; NS interc</w:t>
      </w:r>
      <w:r>
        <w:t>onnection.</w:t>
      </w:r>
    </w:p>
    <w:p w14:paraId="025857A7" w14:textId="77777777" w:rsidR="00B37C4C" w:rsidRDefault="00B37C4C">
      <w:pPr>
        <w:pStyle w:val="PlainText"/>
        <w:rPr>
          <w:b/>
          <w:color w:val="E36C0A" w:themeColor="accent6" w:themeShade="BF"/>
        </w:rPr>
      </w:pPr>
    </w:p>
    <w:p w14:paraId="12274377" w14:textId="77777777" w:rsidR="00B37C4C" w:rsidRDefault="00820482">
      <w:pPr>
        <w:pStyle w:val="PlainText"/>
        <w:rPr>
          <w:b/>
          <w:color w:val="E36C0A" w:themeColor="accent6" w:themeShade="BF"/>
        </w:rPr>
      </w:pPr>
      <w:r>
        <w:rPr>
          <w:b/>
          <w:color w:val="E36C0A" w:themeColor="accent6" w:themeShade="BF"/>
        </w:rPr>
        <w:t xml:space="preserve">Alex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0753DCA4" w14:textId="77777777" w:rsidR="00B37C4C" w:rsidRDefault="00820482">
      <w:pPr>
        <w:pStyle w:val="PlainText"/>
      </w:pPr>
      <w:r>
        <w:rPr>
          <w:b/>
          <w:color w:val="E36C0A" w:themeColor="accent6" w:themeShade="BF"/>
        </w:rPr>
        <w:t xml:space="preserve">      (Links with UCs &amp; framework documents)</w:t>
      </w:r>
    </w:p>
    <w:p w14:paraId="374430BB" w14:textId="77777777" w:rsidR="00B37C4C" w:rsidRDefault="00B37C4C">
      <w:pPr>
        <w:pStyle w:val="PlainText"/>
        <w:rPr>
          <w:b/>
          <w:color w:val="E36C0A" w:themeColor="accent6" w:themeShade="BF"/>
        </w:rPr>
      </w:pPr>
    </w:p>
    <w:p w14:paraId="4E0E55C4" w14:textId="77777777" w:rsidR="00B37C4C" w:rsidRDefault="00B37C4C">
      <w:pPr>
        <w:pStyle w:val="PlainText"/>
      </w:pPr>
    </w:p>
    <w:p w14:paraId="16FD2642" w14:textId="77777777" w:rsidR="00B37C4C" w:rsidRDefault="00820482">
      <w:pPr>
        <w:pStyle w:val="PlainText"/>
        <w:numPr>
          <w:ilvl w:val="0"/>
          <w:numId w:val="1"/>
        </w:numPr>
      </w:pPr>
      <w:r>
        <w:t>Capability exposure (e.g. openness) for NS; plus APIs for slices.</w:t>
      </w:r>
    </w:p>
    <w:p w14:paraId="08B17497" w14:textId="77777777" w:rsidR="00B37C4C" w:rsidRDefault="00B37C4C">
      <w:pPr>
        <w:pStyle w:val="PlainText"/>
        <w:rPr>
          <w:b/>
          <w:color w:val="E36C0A" w:themeColor="accent6" w:themeShade="BF"/>
        </w:rPr>
      </w:pPr>
    </w:p>
    <w:p w14:paraId="1AD28AB1" w14:textId="77777777" w:rsidR="00B37C4C" w:rsidRDefault="00820482">
      <w:pPr>
        <w:pStyle w:val="PlainText"/>
        <w:rPr>
          <w:b/>
          <w:color w:val="E36C0A" w:themeColor="accent6" w:themeShade="BF"/>
        </w:rPr>
      </w:pPr>
      <w:r>
        <w:rPr>
          <w:b/>
          <w:color w:val="E36C0A" w:themeColor="accent6" w:themeShade="BF"/>
        </w:rPr>
        <w:t xml:space="preserve">Pedro – TODO - </w:t>
      </w:r>
      <w:proofErr w:type="spellStart"/>
      <w:r>
        <w:rPr>
          <w:b/>
          <w:color w:val="E36C0A" w:themeColor="accent6" w:themeShade="BF"/>
        </w:rPr>
        <w:t>approx</w:t>
      </w:r>
      <w:proofErr w:type="spellEnd"/>
      <w:r>
        <w:rPr>
          <w:b/>
          <w:color w:val="E36C0A" w:themeColor="accent6" w:themeShade="BF"/>
        </w:rPr>
        <w:t xml:space="preserve"> 0.5 page: Description &amp; new/revise</w:t>
      </w:r>
      <w:r>
        <w:rPr>
          <w:b/>
          <w:color w:val="E36C0A" w:themeColor="accent6" w:themeShade="BF"/>
        </w:rPr>
        <w:t>d protocols needed</w:t>
      </w:r>
    </w:p>
    <w:p w14:paraId="1A1F66DE" w14:textId="77777777" w:rsidR="00B37C4C" w:rsidRDefault="00820482">
      <w:pPr>
        <w:pStyle w:val="PlainText"/>
      </w:pPr>
      <w:r>
        <w:rPr>
          <w:b/>
          <w:color w:val="E36C0A" w:themeColor="accent6" w:themeShade="BF"/>
        </w:rPr>
        <w:t xml:space="preserve">      (Links with UCs &amp; framework documents)</w:t>
      </w:r>
    </w:p>
    <w:p w14:paraId="41BA1FD3" w14:textId="77777777" w:rsidR="00B37C4C" w:rsidRDefault="00B37C4C">
      <w:pPr>
        <w:pStyle w:val="PlainText"/>
        <w:rPr>
          <w:b/>
          <w:color w:val="E36C0A" w:themeColor="accent6" w:themeShade="BF"/>
        </w:rPr>
      </w:pPr>
    </w:p>
    <w:p w14:paraId="1C63BEF1" w14:textId="77777777" w:rsidR="00B37C4C" w:rsidRDefault="00820482">
      <w:pPr>
        <w:pStyle w:val="PlainText"/>
      </w:pPr>
      <w:ins w:id="20" w:author="Pedro Martinez-Julia" w:date="2017-05-10T16:19:00Z">
        <w:r>
          <w:t xml:space="preserve">To exploit the flexibility offered by network slices they must be structures in a way their users (customers, overlying operators) are able to know the features offered by both individual </w:t>
        </w:r>
        <w:r>
          <w:t>resources and complete slices. This means that there must be interfaces to deliver such information to the entity that needs it, but that will be also transitively delivered to the following chains of the slicing structure towards the final users.</w:t>
        </w:r>
      </w:ins>
    </w:p>
    <w:p w14:paraId="39A0DC7F" w14:textId="77777777" w:rsidR="00B37C4C" w:rsidRDefault="00B37C4C">
      <w:pPr>
        <w:pStyle w:val="PlainText"/>
      </w:pPr>
    </w:p>
    <w:p w14:paraId="6B37CFC6" w14:textId="77777777" w:rsidR="00B37C4C" w:rsidRDefault="00820482">
      <w:pPr>
        <w:pStyle w:val="PlainText"/>
      </w:pPr>
      <w:ins w:id="21" w:author="Pedro Martinez-Julia" w:date="2017-05-10T16:19:00Z">
        <w:r>
          <w:t>To this</w:t>
        </w:r>
        <w:r>
          <w:t xml:space="preserve"> sense, there are two specific interfaces that must be defined to address such function:</w:t>
        </w:r>
      </w:ins>
    </w:p>
    <w:p w14:paraId="572ABE63" w14:textId="77777777" w:rsidR="00B37C4C" w:rsidRDefault="00820482">
      <w:pPr>
        <w:pStyle w:val="PlainText"/>
      </w:pPr>
      <w:ins w:id="22" w:author="Pedro Martinez-Julia" w:date="2017-05-10T16:19:00Z">
        <w:r>
          <w:t>- The bottom-up interface, offered by underlying resource providers to resource consumers (operators) of any layer.</w:t>
        </w:r>
      </w:ins>
    </w:p>
    <w:p w14:paraId="1DD6C5B1" w14:textId="77777777" w:rsidR="00B37C4C" w:rsidRDefault="00820482">
      <w:pPr>
        <w:pStyle w:val="PlainText"/>
      </w:pPr>
      <w:ins w:id="23" w:author="Pedro Martinez-Julia" w:date="2017-05-10T16:19:00Z">
        <w:r>
          <w:t>- The top-down interface, offered by overlying oper</w:t>
        </w:r>
        <w:r>
          <w:t>ators to lower level providers.</w:t>
        </w:r>
      </w:ins>
    </w:p>
    <w:p w14:paraId="536AD617" w14:textId="77777777" w:rsidR="00B37C4C" w:rsidRDefault="00B37C4C">
      <w:pPr>
        <w:pStyle w:val="PlainText"/>
      </w:pPr>
    </w:p>
    <w:p w14:paraId="44A41270" w14:textId="77777777" w:rsidR="00B37C4C" w:rsidRDefault="00820482">
      <w:pPr>
        <w:pStyle w:val="PlainText"/>
      </w:pPr>
      <w:ins w:id="24" w:author="Pedro Martinez-Julia" w:date="2017-05-10T16:19:00Z">
        <w:r>
          <w:t>On the one hand, the first interface will, obviously, enable slice operators to access the slices owned by underlying providers and manage the resources they have been assigned in them. On the other hand, the second interfa</w:t>
        </w:r>
        <w:r>
          <w:t>ce will enable lower layers to know details about the resources managed by overlying operators and the requirements they impose to the overlying network slices.</w:t>
        </w:r>
      </w:ins>
    </w:p>
    <w:p w14:paraId="6564239C" w14:textId="77777777" w:rsidR="00B37C4C" w:rsidRDefault="00B37C4C">
      <w:pPr>
        <w:pStyle w:val="PlainText"/>
      </w:pPr>
    </w:p>
    <w:p w14:paraId="4DB6F81B" w14:textId="77777777" w:rsidR="00B37C4C" w:rsidRDefault="00820482">
      <w:pPr>
        <w:pStyle w:val="PlainText"/>
      </w:pPr>
      <w:ins w:id="25" w:author="Pedro Martinez-Julia" w:date="2017-05-10T16:19:00Z">
        <w:r>
          <w:lastRenderedPageBreak/>
          <w:t xml:space="preserve">To this respect, both interfaces will emphasize the relation among the original resources, as </w:t>
        </w:r>
        <w:r>
          <w:t>well as the links from them to the resulting resources. This forms the main key of their management operations.</w:t>
        </w:r>
      </w:ins>
    </w:p>
    <w:p w14:paraId="7F58F4E1" w14:textId="77777777" w:rsidR="00B37C4C" w:rsidRDefault="00B37C4C">
      <w:pPr>
        <w:pStyle w:val="PlainText"/>
      </w:pPr>
    </w:p>
    <w:p w14:paraId="12B74A1C" w14:textId="77777777" w:rsidR="00B37C4C" w:rsidRDefault="00820482">
      <w:pPr>
        <w:pStyle w:val="PlainText"/>
        <w:numPr>
          <w:ilvl w:val="0"/>
          <w:numId w:val="1"/>
        </w:numPr>
      </w:pPr>
      <w:r>
        <w:t>Programmability and control of Network Slices.</w:t>
      </w:r>
    </w:p>
    <w:p w14:paraId="1CA2DD14" w14:textId="77777777" w:rsidR="00B37C4C" w:rsidRDefault="00B37C4C">
      <w:pPr>
        <w:pStyle w:val="PlainText"/>
        <w:ind w:left="1240"/>
      </w:pPr>
    </w:p>
    <w:p w14:paraId="2F0817FE" w14:textId="77777777" w:rsidR="00B37C4C" w:rsidRDefault="00820482">
      <w:pPr>
        <w:pStyle w:val="PlainText"/>
        <w:rPr>
          <w:rFonts w:cs="Arial"/>
          <w:b/>
          <w:color w:val="E36C0A" w:themeColor="accent6" w:themeShade="BF"/>
        </w:rPr>
      </w:pPr>
      <w:proofErr w:type="spellStart"/>
      <w:r>
        <w:rPr>
          <w:rFonts w:cs="Arial"/>
          <w:b/>
          <w:color w:val="E36C0A" w:themeColor="accent6" w:themeShade="BF"/>
          <w:sz w:val="20"/>
          <w:szCs w:val="20"/>
        </w:rPr>
        <w:t>Slawomir</w:t>
      </w:r>
      <w:proofErr w:type="spellEnd"/>
      <w:r>
        <w:rPr>
          <w:rFonts w:cs="Arial"/>
          <w:b/>
          <w:color w:val="E36C0A" w:themeColor="accent6" w:themeShade="BF"/>
        </w:rPr>
        <w:t xml:space="preserve"> – TODO - </w:t>
      </w:r>
      <w:proofErr w:type="spellStart"/>
      <w:r>
        <w:rPr>
          <w:rFonts w:cs="Arial"/>
          <w:b/>
          <w:color w:val="E36C0A" w:themeColor="accent6" w:themeShade="BF"/>
        </w:rPr>
        <w:t>approx</w:t>
      </w:r>
      <w:proofErr w:type="spellEnd"/>
      <w:r>
        <w:rPr>
          <w:rFonts w:cs="Arial"/>
          <w:b/>
          <w:color w:val="E36C0A" w:themeColor="accent6" w:themeShade="BF"/>
        </w:rPr>
        <w:t xml:space="preserve"> 0.5 page: Description &amp; new/revised protocols needed</w:t>
      </w:r>
    </w:p>
    <w:p w14:paraId="648D28F0" w14:textId="77777777" w:rsidR="00B37C4C" w:rsidRDefault="00820482">
      <w:pPr>
        <w:pStyle w:val="PlainText"/>
      </w:pPr>
      <w:r>
        <w:rPr>
          <w:b/>
          <w:color w:val="E36C0A" w:themeColor="accent6" w:themeShade="BF"/>
        </w:rPr>
        <w:t xml:space="preserve">      (Links with</w:t>
      </w:r>
      <w:r>
        <w:rPr>
          <w:b/>
          <w:color w:val="E36C0A" w:themeColor="accent6" w:themeShade="BF"/>
        </w:rPr>
        <w:t xml:space="preserve"> UCs &amp; framework documents)</w:t>
      </w:r>
    </w:p>
    <w:p w14:paraId="16686BD6" w14:textId="77777777" w:rsidR="00B37C4C" w:rsidRDefault="00B37C4C">
      <w:pPr>
        <w:pStyle w:val="PlainText"/>
        <w:rPr>
          <w:color w:val="0000FF"/>
        </w:rPr>
      </w:pPr>
    </w:p>
    <w:p w14:paraId="3EFDB2C1" w14:textId="77777777" w:rsidR="00B37C4C" w:rsidRDefault="00B37C4C">
      <w:pPr>
        <w:pStyle w:val="PlainText"/>
      </w:pPr>
    </w:p>
    <w:p w14:paraId="25BF70EE" w14:textId="77777777" w:rsidR="00B37C4C" w:rsidRDefault="00B37C4C">
      <w:pPr>
        <w:pStyle w:val="PlainText"/>
      </w:pPr>
    </w:p>
    <w:p w14:paraId="3C5C13A2" w14:textId="77777777" w:rsidR="00B37C4C" w:rsidRDefault="00820482">
      <w:pPr>
        <w:pStyle w:val="PlainText"/>
      </w:pPr>
      <w:r>
        <w:t xml:space="preserve">   </w:t>
      </w:r>
      <w:proofErr w:type="gramStart"/>
      <w:r>
        <w:t>o</w:t>
      </w:r>
      <w:proofErr w:type="gramEnd"/>
      <w:r>
        <w:t xml:space="preserve"> Network slice operations (again some prioritization may be needed) are</w:t>
      </w:r>
    </w:p>
    <w:p w14:paraId="3369F808" w14:textId="77777777" w:rsidR="00B37C4C" w:rsidRDefault="00820482">
      <w:pPr>
        <w:pStyle w:val="PlainText"/>
      </w:pPr>
      <w:r>
        <w:t xml:space="preserve">     </w:t>
      </w:r>
      <w:proofErr w:type="gramStart"/>
      <w:r>
        <w:t>expected</w:t>
      </w:r>
      <w:proofErr w:type="gramEnd"/>
      <w:r>
        <w:t xml:space="preserve"> to be:</w:t>
      </w:r>
    </w:p>
    <w:p w14:paraId="035D1E01" w14:textId="77777777" w:rsidR="00B37C4C" w:rsidRDefault="00B37C4C">
      <w:pPr>
        <w:pStyle w:val="PlainText"/>
      </w:pPr>
    </w:p>
    <w:p w14:paraId="2654D0B3" w14:textId="77777777" w:rsidR="00B37C4C" w:rsidRDefault="00820482">
      <w:pPr>
        <w:pStyle w:val="PlainText"/>
      </w:pPr>
      <w:r>
        <w:t xml:space="preserve">       * Slice life cycle management including creation,</w:t>
      </w:r>
    </w:p>
    <w:p w14:paraId="1ED72FAE" w14:textId="77777777" w:rsidR="00B37C4C" w:rsidRDefault="00820482">
      <w:pPr>
        <w:pStyle w:val="PlainText"/>
      </w:pPr>
      <w:r>
        <w:t xml:space="preserve">        </w:t>
      </w:r>
      <w:proofErr w:type="gramStart"/>
      <w:r>
        <w:t>activation</w:t>
      </w:r>
      <w:proofErr w:type="gramEnd"/>
      <w:r>
        <w:t xml:space="preserve"> / deactivation, protection (note 2), elasticity (no</w:t>
      </w:r>
      <w:r>
        <w:t>te 3),</w:t>
      </w:r>
    </w:p>
    <w:p w14:paraId="404CF915" w14:textId="77777777" w:rsidR="00B37C4C" w:rsidRDefault="00820482">
      <w:pPr>
        <w:pStyle w:val="PlainText"/>
      </w:pPr>
      <w:r>
        <w:t xml:space="preserve">        </w:t>
      </w:r>
      <w:proofErr w:type="gramStart"/>
      <w:r>
        <w:t>extensibility</w:t>
      </w:r>
      <w:proofErr w:type="gramEnd"/>
      <w:r>
        <w:t xml:space="preserve"> (note 4), safety (note 5), sizing and scalability of the</w:t>
      </w:r>
    </w:p>
    <w:p w14:paraId="63FC706C" w14:textId="77777777" w:rsidR="00B37C4C" w:rsidRDefault="00820482">
      <w:pPr>
        <w:pStyle w:val="PlainText"/>
      </w:pPr>
      <w:r>
        <w:t xml:space="preserve">        </w:t>
      </w:r>
      <w:proofErr w:type="gramStart"/>
      <w:r>
        <w:t>slicing</w:t>
      </w:r>
      <w:proofErr w:type="gramEnd"/>
      <w:r>
        <w:t xml:space="preserve"> model per network and per network cloud: slices in access, core</w:t>
      </w:r>
    </w:p>
    <w:p w14:paraId="6671B83F" w14:textId="77777777" w:rsidR="00B37C4C" w:rsidRDefault="00820482">
      <w:pPr>
        <w:pStyle w:val="PlainText"/>
      </w:pPr>
      <w:r>
        <w:t xml:space="preserve">        </w:t>
      </w:r>
      <w:proofErr w:type="gramStart"/>
      <w:r>
        <w:t>and</w:t>
      </w:r>
      <w:proofErr w:type="gramEnd"/>
      <w:r>
        <w:t xml:space="preserve"> transport networks; slices in data </w:t>
      </w:r>
      <w:proofErr w:type="spellStart"/>
      <w:r>
        <w:t>centres</w:t>
      </w:r>
      <w:proofErr w:type="spellEnd"/>
      <w:r>
        <w:t>, slices in edge clouds.</w:t>
      </w:r>
    </w:p>
    <w:p w14:paraId="33B640FF" w14:textId="77777777" w:rsidR="00B37C4C" w:rsidRDefault="00B37C4C">
      <w:pPr>
        <w:pStyle w:val="PlainText"/>
      </w:pPr>
    </w:p>
    <w:p w14:paraId="71E856FE" w14:textId="77777777" w:rsidR="00B37C4C" w:rsidRDefault="00820482">
      <w:pPr>
        <w:pStyle w:val="PlainText"/>
        <w:rPr>
          <w:b/>
          <w:color w:val="E36C0A" w:themeColor="accent6" w:themeShade="BF"/>
        </w:rPr>
      </w:pPr>
      <w:r>
        <w:rPr>
          <w:b/>
          <w:color w:val="E36C0A" w:themeColor="accent6" w:themeShade="BF"/>
        </w:rPr>
        <w:t>Alex – TOD</w:t>
      </w:r>
      <w:r>
        <w:rPr>
          <w:b/>
          <w:color w:val="E36C0A" w:themeColor="accent6" w:themeShade="BF"/>
        </w:rPr>
        <w:t xml:space="preserve">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795E3EBD" w14:textId="77777777" w:rsidR="00B37C4C" w:rsidRDefault="00820482">
      <w:pPr>
        <w:pStyle w:val="PlainText"/>
      </w:pPr>
      <w:r>
        <w:rPr>
          <w:b/>
          <w:color w:val="E36C0A" w:themeColor="accent6" w:themeShade="BF"/>
        </w:rPr>
        <w:t xml:space="preserve">       (Links with UCs &amp; framework documents)</w:t>
      </w:r>
    </w:p>
    <w:p w14:paraId="2F99CB3A" w14:textId="77777777" w:rsidR="00B37C4C" w:rsidRDefault="00B37C4C">
      <w:pPr>
        <w:pStyle w:val="PlainText"/>
        <w:rPr>
          <w:b/>
          <w:color w:val="E36C0A" w:themeColor="accent6" w:themeShade="BF"/>
        </w:rPr>
      </w:pPr>
    </w:p>
    <w:p w14:paraId="3A163F92" w14:textId="77777777" w:rsidR="00B37C4C" w:rsidRDefault="00B37C4C">
      <w:pPr>
        <w:pStyle w:val="PlainText"/>
      </w:pPr>
    </w:p>
    <w:p w14:paraId="0291932B" w14:textId="77777777" w:rsidR="00B37C4C" w:rsidRDefault="00820482">
      <w:pPr>
        <w:pStyle w:val="PlainText"/>
      </w:pPr>
      <w:r>
        <w:t xml:space="preserve">       * Autonomic slice management and operation: namely self-configuration,</w:t>
      </w:r>
    </w:p>
    <w:p w14:paraId="25C784E8" w14:textId="77777777" w:rsidR="00B37C4C" w:rsidRDefault="00820482">
      <w:pPr>
        <w:pStyle w:val="PlainText"/>
      </w:pPr>
      <w:r>
        <w:t xml:space="preserve">        </w:t>
      </w:r>
      <w:proofErr w:type="gramStart"/>
      <w:r>
        <w:t>self-composition</w:t>
      </w:r>
      <w:proofErr w:type="gramEnd"/>
      <w:r>
        <w:t>, self-monitoring, self-</w:t>
      </w:r>
      <w:proofErr w:type="spellStart"/>
      <w:r>
        <w:t>optimisation</w:t>
      </w:r>
      <w:proofErr w:type="spellEnd"/>
      <w:r>
        <w:t>,</w:t>
      </w:r>
    </w:p>
    <w:p w14:paraId="7242792B" w14:textId="77777777" w:rsidR="00B37C4C" w:rsidRDefault="00820482">
      <w:pPr>
        <w:pStyle w:val="PlainText"/>
      </w:pPr>
      <w:r>
        <w:t xml:space="preserve">        </w:t>
      </w:r>
      <w:proofErr w:type="gramStart"/>
      <w:r>
        <w:t>self-elasticity</w:t>
      </w:r>
      <w:proofErr w:type="gramEnd"/>
      <w:r>
        <w:t xml:space="preserve"> are carried as part of the slice protocols.</w:t>
      </w:r>
    </w:p>
    <w:p w14:paraId="7B2F6300" w14:textId="77777777" w:rsidR="00B37C4C" w:rsidRDefault="00B37C4C">
      <w:pPr>
        <w:pStyle w:val="PlainText"/>
      </w:pPr>
    </w:p>
    <w:p w14:paraId="63F5E4EB" w14:textId="77777777" w:rsidR="00B37C4C" w:rsidRDefault="00820482">
      <w:pPr>
        <w:pStyle w:val="PlainText"/>
        <w:rPr>
          <w:b/>
          <w:color w:val="E36C0A" w:themeColor="accent6" w:themeShade="BF"/>
        </w:rPr>
      </w:pPr>
      <w:proofErr w:type="spellStart"/>
      <w:r>
        <w:rPr>
          <w:rFonts w:cs="Arial"/>
          <w:b/>
          <w:color w:val="E36C0A" w:themeColor="accent6" w:themeShade="BF"/>
          <w:sz w:val="20"/>
          <w:szCs w:val="20"/>
        </w:rPr>
        <w:t>Slawomir</w:t>
      </w:r>
      <w:proofErr w:type="spellEnd"/>
      <w:r>
        <w:rPr>
          <w:b/>
          <w:color w:val="E36C0A" w:themeColor="accent6" w:themeShade="BF"/>
        </w:rPr>
        <w:t xml:space="preserve">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6B5BF731" w14:textId="77777777" w:rsidR="00B37C4C" w:rsidRDefault="00820482">
      <w:pPr>
        <w:pStyle w:val="PlainText"/>
      </w:pPr>
      <w:r>
        <w:rPr>
          <w:b/>
          <w:color w:val="E36C0A" w:themeColor="accent6" w:themeShade="BF"/>
        </w:rPr>
        <w:t xml:space="preserve">       (Links with UCs &amp; framework documents)</w:t>
      </w:r>
    </w:p>
    <w:p w14:paraId="4226FB40" w14:textId="77777777" w:rsidR="00B37C4C" w:rsidRDefault="00B37C4C">
      <w:pPr>
        <w:pStyle w:val="PlainText"/>
      </w:pPr>
    </w:p>
    <w:p w14:paraId="6C81A82E" w14:textId="77777777" w:rsidR="00B37C4C" w:rsidRDefault="00820482">
      <w:pPr>
        <w:pStyle w:val="PlainText"/>
      </w:pPr>
      <w:r>
        <w:t xml:space="preserve">       * Slice stitching / composition: having enablers and </w:t>
      </w:r>
      <w:r>
        <w:t>methods for</w:t>
      </w:r>
    </w:p>
    <w:p w14:paraId="451DD60F" w14:textId="77777777" w:rsidR="00B37C4C" w:rsidRDefault="00820482">
      <w:pPr>
        <w:pStyle w:val="PlainText"/>
      </w:pPr>
      <w:r>
        <w:t xml:space="preserve">       </w:t>
      </w:r>
      <w:proofErr w:type="gramStart"/>
      <w:r>
        <w:t>efficient</w:t>
      </w:r>
      <w:proofErr w:type="gramEnd"/>
      <w:r>
        <w:t xml:space="preserve"> stitching /composition/ decomposition of slices:</w:t>
      </w:r>
    </w:p>
    <w:p w14:paraId="24A9E647" w14:textId="77777777" w:rsidR="00B37C4C" w:rsidRDefault="00820482">
      <w:pPr>
        <w:pStyle w:val="PlainText"/>
      </w:pPr>
      <w:r>
        <w:t xml:space="preserve">        - </w:t>
      </w:r>
      <w:proofErr w:type="gramStart"/>
      <w:r>
        <w:t>vertically</w:t>
      </w:r>
      <w:proofErr w:type="gramEnd"/>
      <w:r>
        <w:t xml:space="preserve"> (service + management + control planes) and/or</w:t>
      </w:r>
    </w:p>
    <w:p w14:paraId="24F3E9B1" w14:textId="77777777" w:rsidR="00B37C4C" w:rsidRDefault="00820482">
      <w:pPr>
        <w:pStyle w:val="PlainText"/>
      </w:pPr>
      <w:r>
        <w:t xml:space="preserve">        - </w:t>
      </w:r>
      <w:proofErr w:type="gramStart"/>
      <w:r>
        <w:t>horizontally</w:t>
      </w:r>
      <w:proofErr w:type="gramEnd"/>
      <w:r>
        <w:t xml:space="preserve"> (between different domains part of access,</w:t>
      </w:r>
    </w:p>
    <w:p w14:paraId="3C58F21C" w14:textId="77777777" w:rsidR="00B37C4C" w:rsidRDefault="00820482">
      <w:pPr>
        <w:pStyle w:val="PlainText"/>
      </w:pPr>
      <w:r>
        <w:t xml:space="preserve">          </w:t>
      </w:r>
      <w:proofErr w:type="gramStart"/>
      <w:r>
        <w:t>core</w:t>
      </w:r>
      <w:proofErr w:type="gramEnd"/>
      <w:r>
        <w:t>, edge segments) and /or</w:t>
      </w:r>
    </w:p>
    <w:p w14:paraId="3B4CE899" w14:textId="77777777" w:rsidR="00B37C4C" w:rsidRDefault="00820482">
      <w:pPr>
        <w:pStyle w:val="PlainText"/>
      </w:pPr>
      <w:r>
        <w:t xml:space="preserve">     </w:t>
      </w:r>
      <w:r>
        <w:t xml:space="preserve">   - </w:t>
      </w:r>
      <w:proofErr w:type="gramStart"/>
      <w:r>
        <w:t>vertically</w:t>
      </w:r>
      <w:proofErr w:type="gramEnd"/>
      <w:r>
        <w:t xml:space="preserve"> + horizontally.</w:t>
      </w:r>
    </w:p>
    <w:p w14:paraId="108419EA" w14:textId="77777777" w:rsidR="00B37C4C" w:rsidRDefault="00B37C4C">
      <w:pPr>
        <w:pStyle w:val="PlainText"/>
        <w:rPr>
          <w:color w:val="0000FF"/>
        </w:rPr>
      </w:pPr>
    </w:p>
    <w:p w14:paraId="36E2E1CD" w14:textId="77777777" w:rsidR="00B37C4C" w:rsidRDefault="00820482">
      <w:pPr>
        <w:pStyle w:val="PlainText"/>
        <w:rPr>
          <w:b/>
          <w:color w:val="E36C0A" w:themeColor="accent6" w:themeShade="BF"/>
        </w:rPr>
      </w:pPr>
      <w:r>
        <w:rPr>
          <w:b/>
          <w:color w:val="E36C0A" w:themeColor="accent6" w:themeShade="BF"/>
        </w:rPr>
        <w:t xml:space="preserve">Pedro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38FD4D5D" w14:textId="77777777" w:rsidR="00B37C4C" w:rsidRDefault="00820482">
      <w:pPr>
        <w:pStyle w:val="PlainText"/>
      </w:pPr>
      <w:r>
        <w:rPr>
          <w:b/>
          <w:color w:val="E36C0A" w:themeColor="accent6" w:themeShade="BF"/>
        </w:rPr>
        <w:t xml:space="preserve">       (Links with UCs &amp; framework documents)</w:t>
      </w:r>
    </w:p>
    <w:p w14:paraId="688DC518" w14:textId="77777777" w:rsidR="00B37C4C" w:rsidRDefault="00B37C4C">
      <w:pPr>
        <w:pStyle w:val="PlainText"/>
        <w:rPr>
          <w:b/>
          <w:color w:val="E36C0A" w:themeColor="accent6" w:themeShade="BF"/>
        </w:rPr>
      </w:pPr>
    </w:p>
    <w:p w14:paraId="21CF2188" w14:textId="77777777" w:rsidR="00B37C4C" w:rsidRDefault="00820482">
      <w:pPr>
        <w:pStyle w:val="PlainText"/>
      </w:pPr>
      <w:ins w:id="26" w:author="Pedro Martinez-Julia" w:date="2017-05-10T16:32:00Z">
        <w:r>
          <w:t xml:space="preserve">Network service </w:t>
        </w:r>
      </w:ins>
      <w:ins w:id="27" w:author="Pedro Martinez-Julia" w:date="2017-05-10T16:34:00Z">
        <w:r>
          <w:t>composition has demonstrated to be highly beneficial for both operators and final use</w:t>
        </w:r>
        <w:r>
          <w:t>rs [</w:t>
        </w:r>
      </w:ins>
      <w:ins w:id="28" w:author="Pedro Martinez-Julia" w:date="2017-05-10T16:35:00Z">
        <w:r>
          <w:t>GRAMMATIKOU-2012]. It allows the formation of an infinite number of different services, which will be specialized to the particular needs of a user or a specific situation. However, the current network architecture is far for being ideal to implement s</w:t>
        </w:r>
        <w:r>
          <w:t>uch function.</w:t>
        </w:r>
      </w:ins>
    </w:p>
    <w:p w14:paraId="224622E5" w14:textId="77777777" w:rsidR="00B37C4C" w:rsidRDefault="00B37C4C">
      <w:pPr>
        <w:pStyle w:val="PlainText"/>
      </w:pPr>
    </w:p>
    <w:p w14:paraId="77B55F6A" w14:textId="77777777" w:rsidR="00B37C4C" w:rsidRDefault="00820482">
      <w:pPr>
        <w:pStyle w:val="PlainText"/>
      </w:pPr>
      <w:ins w:id="29" w:author="Pedro Martinez-Julia" w:date="2017-05-10T16:35:00Z">
        <w:r>
          <w:t>One of the keys of network slicing is the flexibility it adds to the network and the resulting “</w:t>
        </w:r>
        <w:proofErr w:type="spellStart"/>
        <w:r>
          <w:t>deossification</w:t>
        </w:r>
        <w:proofErr w:type="spellEnd"/>
        <w:r>
          <w:t xml:space="preserve">” of network resources. Thus, this environment is much more optimal to allow the proliferation of network service composition, but </w:t>
        </w:r>
        <w:r>
          <w:t>it means that some sort of specific requirements must be pushed towards the architecture that supports the general slicing.</w:t>
        </w:r>
      </w:ins>
    </w:p>
    <w:p w14:paraId="041A5681" w14:textId="77777777" w:rsidR="00B37C4C" w:rsidRDefault="00B37C4C">
      <w:pPr>
        <w:pStyle w:val="PlainText"/>
      </w:pPr>
    </w:p>
    <w:p w14:paraId="0175430C" w14:textId="77777777" w:rsidR="00B37C4C" w:rsidRDefault="00820482">
      <w:pPr>
        <w:pStyle w:val="PlainText"/>
      </w:pPr>
      <w:ins w:id="30" w:author="Pedro Martinez-Julia" w:date="2017-05-10T16:35:00Z">
        <w:r>
          <w:t xml:space="preserve">First, a proper </w:t>
        </w:r>
        <w:proofErr w:type="spellStart"/>
        <w:r>
          <w:t>composable</w:t>
        </w:r>
        <w:proofErr w:type="spellEnd"/>
        <w:r>
          <w:t xml:space="preserve"> network service model needs network resources to be compatible, regardless of the abstraction level they</w:t>
        </w:r>
        <w:r>
          <w:t xml:space="preserve"> live or the domain to which they pertain. Then they must be homogeneously described, so a user can actually understand their individual capabilities and “draw” the service they want to build by combining them. Finally, the resources living among separated</w:t>
        </w:r>
        <w:r>
          <w:t xml:space="preserve"> network </w:t>
        </w:r>
        <w:r>
          <w:lastRenderedPageBreak/>
          <w:t>slices must be “connectable” to each other. This means that they must cross the domain of their providers/owners in order to reach their destination.</w:t>
        </w:r>
      </w:ins>
    </w:p>
    <w:p w14:paraId="0A99CEF9" w14:textId="77777777" w:rsidR="00B37C4C" w:rsidRDefault="00B37C4C">
      <w:pPr>
        <w:pStyle w:val="PlainText"/>
      </w:pPr>
    </w:p>
    <w:p w14:paraId="49A5CEFF" w14:textId="77777777" w:rsidR="00B37C4C" w:rsidRDefault="00B37C4C">
      <w:pPr>
        <w:pStyle w:val="PlainText"/>
      </w:pPr>
    </w:p>
    <w:p w14:paraId="7902D5E0" w14:textId="77777777" w:rsidR="00B37C4C" w:rsidRDefault="00B37C4C">
      <w:pPr>
        <w:pStyle w:val="PlainText"/>
      </w:pPr>
    </w:p>
    <w:p w14:paraId="7CD3F499" w14:textId="77777777" w:rsidR="00B37C4C" w:rsidRDefault="00820482">
      <w:pPr>
        <w:pStyle w:val="PlainText"/>
      </w:pPr>
      <w:r>
        <w:t xml:space="preserve">       * End-to-end network segments and network clouds orchestration</w:t>
      </w:r>
    </w:p>
    <w:p w14:paraId="6A5B8618" w14:textId="77777777" w:rsidR="00B37C4C" w:rsidRDefault="00820482">
      <w:pPr>
        <w:pStyle w:val="PlainText"/>
      </w:pPr>
      <w:r>
        <w:t xml:space="preserve">        </w:t>
      </w:r>
      <w:proofErr w:type="gramStart"/>
      <w:r>
        <w:t>of</w:t>
      </w:r>
      <w:proofErr w:type="gramEnd"/>
      <w:r>
        <w:t xml:space="preserve"> slices </w:t>
      </w:r>
      <w:r>
        <w:t>([GUERZONI-2016], [KARL-2016]).</w:t>
      </w:r>
    </w:p>
    <w:p w14:paraId="543431F1" w14:textId="77777777" w:rsidR="00B37C4C" w:rsidRDefault="00B37C4C">
      <w:pPr>
        <w:pStyle w:val="PlainText"/>
        <w:rPr>
          <w:color w:val="0000FF"/>
        </w:rPr>
      </w:pPr>
    </w:p>
    <w:p w14:paraId="716CC19D" w14:textId="77777777" w:rsidR="00B37C4C" w:rsidRDefault="00820482">
      <w:pPr>
        <w:pStyle w:val="PlainText"/>
        <w:rPr>
          <w:b/>
          <w:color w:val="E36C0A" w:themeColor="accent6" w:themeShade="BF"/>
        </w:rPr>
      </w:pPr>
      <w:r>
        <w:rPr>
          <w:b/>
          <w:color w:val="E36C0A" w:themeColor="accent6" w:themeShade="BF"/>
        </w:rPr>
        <w:t xml:space="preserve">Luis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744CA6C8" w14:textId="77777777" w:rsidR="00B37C4C" w:rsidRDefault="00820482">
      <w:pPr>
        <w:pStyle w:val="PlainText"/>
      </w:pPr>
      <w:r>
        <w:rPr>
          <w:b/>
          <w:color w:val="E36C0A" w:themeColor="accent6" w:themeShade="BF"/>
        </w:rPr>
        <w:t xml:space="preserve">       (Links with UCs &amp; framework documents)</w:t>
      </w:r>
    </w:p>
    <w:p w14:paraId="3BA74583" w14:textId="77777777" w:rsidR="00B37C4C" w:rsidRDefault="00B37C4C">
      <w:pPr>
        <w:pStyle w:val="PlainText"/>
      </w:pPr>
    </w:p>
    <w:p w14:paraId="1B227A00" w14:textId="77777777" w:rsidR="00B37C4C" w:rsidRDefault="00B37C4C">
      <w:pPr>
        <w:pStyle w:val="PlainText"/>
      </w:pPr>
    </w:p>
    <w:p w14:paraId="14AF0973" w14:textId="77777777" w:rsidR="00B37C4C" w:rsidRDefault="00820482">
      <w:pPr>
        <w:pStyle w:val="PlainText"/>
      </w:pPr>
      <w:r>
        <w:t xml:space="preserve">       * Service Mapping: having dynamic and Automatic Mapping of Services to</w:t>
      </w:r>
    </w:p>
    <w:p w14:paraId="1A0A4424" w14:textId="77777777" w:rsidR="00B37C4C" w:rsidRDefault="00820482">
      <w:pPr>
        <w:pStyle w:val="PlainText"/>
      </w:pPr>
      <w:r>
        <w:t xml:space="preserve">        </w:t>
      </w:r>
      <w:proofErr w:type="gramStart"/>
      <w:r>
        <w:t>slices</w:t>
      </w:r>
      <w:proofErr w:type="gramEnd"/>
      <w:r>
        <w:t>; YANG mo</w:t>
      </w:r>
      <w:r>
        <w:t>dels for slices.</w:t>
      </w:r>
    </w:p>
    <w:p w14:paraId="16E4D7DF" w14:textId="77777777" w:rsidR="00B37C4C" w:rsidRDefault="00B37C4C">
      <w:pPr>
        <w:pStyle w:val="PlainText"/>
        <w:rPr>
          <w:color w:val="0000FF"/>
        </w:rPr>
      </w:pPr>
    </w:p>
    <w:p w14:paraId="643A41BA" w14:textId="77777777" w:rsidR="00B37C4C" w:rsidRDefault="00820482">
      <w:pPr>
        <w:pStyle w:val="PlainText"/>
        <w:rPr>
          <w:b/>
          <w:color w:val="E36C0A" w:themeColor="accent6" w:themeShade="BF"/>
        </w:rPr>
      </w:pPr>
      <w:r>
        <w:rPr>
          <w:rFonts w:ascii="Arial" w:hAnsi="Arial" w:cs="Arial"/>
          <w:b/>
          <w:color w:val="E36C0A" w:themeColor="accent6" w:themeShade="BF"/>
          <w:sz w:val="20"/>
          <w:szCs w:val="20"/>
        </w:rPr>
        <w:t>Satoru</w:t>
      </w:r>
      <w:r>
        <w:rPr>
          <w:b/>
          <w:color w:val="E36C0A" w:themeColor="accent6" w:themeShade="BF"/>
        </w:rPr>
        <w:t xml:space="preserve">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29F873DC" w14:textId="77777777" w:rsidR="00B37C4C" w:rsidRDefault="00820482">
      <w:pPr>
        <w:pStyle w:val="PlainText"/>
      </w:pPr>
      <w:r>
        <w:rPr>
          <w:b/>
          <w:color w:val="E36C0A" w:themeColor="accent6" w:themeShade="BF"/>
        </w:rPr>
        <w:t xml:space="preserve">       (Links with UCs &amp; framework documents)</w:t>
      </w:r>
    </w:p>
    <w:p w14:paraId="3B8178FE" w14:textId="77777777" w:rsidR="00B37C4C" w:rsidRDefault="00B37C4C">
      <w:pPr>
        <w:pStyle w:val="PlainText"/>
        <w:rPr>
          <w:b/>
          <w:color w:val="E36C0A" w:themeColor="accent6" w:themeShade="BF"/>
        </w:rPr>
      </w:pPr>
    </w:p>
    <w:p w14:paraId="710B7958" w14:textId="77777777" w:rsidR="00B37C4C" w:rsidRDefault="00B37C4C">
      <w:pPr>
        <w:pStyle w:val="PlainText"/>
      </w:pPr>
    </w:p>
    <w:p w14:paraId="603B1356" w14:textId="77777777" w:rsidR="00B37C4C" w:rsidRDefault="00B37C4C">
      <w:pPr>
        <w:pStyle w:val="PlainText"/>
      </w:pPr>
    </w:p>
    <w:p w14:paraId="5561B982" w14:textId="77777777" w:rsidR="00B37C4C" w:rsidRDefault="00820482">
      <w:pPr>
        <w:pStyle w:val="PlainText"/>
      </w:pPr>
      <w:r>
        <w:t xml:space="preserve">   </w:t>
      </w:r>
      <w:proofErr w:type="gramStart"/>
      <w:r>
        <w:t>o</w:t>
      </w:r>
      <w:proofErr w:type="gramEnd"/>
      <w:r>
        <w:t xml:space="preserve"> Describe the enablers and methods for the above mentioned capabilities</w:t>
      </w:r>
    </w:p>
    <w:p w14:paraId="2116A651" w14:textId="77777777" w:rsidR="00B37C4C" w:rsidRDefault="00820482">
      <w:pPr>
        <w:pStyle w:val="PlainText"/>
      </w:pPr>
      <w:r>
        <w:t xml:space="preserve">   </w:t>
      </w:r>
      <w:proofErr w:type="gramStart"/>
      <w:r>
        <w:t>and</w:t>
      </w:r>
      <w:proofErr w:type="gramEnd"/>
      <w:r>
        <w:t xml:space="preserve"> operations from different view</w:t>
      </w:r>
      <w:r>
        <w:t>points on slices (note 6).</w:t>
      </w:r>
    </w:p>
    <w:p w14:paraId="7CF72F17" w14:textId="77777777" w:rsidR="00B37C4C" w:rsidRDefault="00B37C4C">
      <w:pPr>
        <w:pStyle w:val="PlainText"/>
        <w:rPr>
          <w:color w:val="0000FF"/>
        </w:rPr>
      </w:pPr>
    </w:p>
    <w:p w14:paraId="31D67201" w14:textId="77777777" w:rsidR="00B37C4C" w:rsidRDefault="00820482">
      <w:pPr>
        <w:pStyle w:val="PlainText"/>
        <w:rPr>
          <w:b/>
          <w:color w:val="E36C0A" w:themeColor="accent6" w:themeShade="BF"/>
        </w:rPr>
      </w:pPr>
      <w:r>
        <w:rPr>
          <w:b/>
          <w:color w:val="E36C0A" w:themeColor="accent6" w:themeShade="BF"/>
        </w:rPr>
        <w:t xml:space="preserve">Pedro – TODO -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0AE05287" w14:textId="77777777" w:rsidR="00B37C4C" w:rsidRDefault="00820482">
      <w:pPr>
        <w:pStyle w:val="PlainText"/>
      </w:pPr>
      <w:r>
        <w:rPr>
          <w:b/>
          <w:color w:val="E36C0A" w:themeColor="accent6" w:themeShade="BF"/>
        </w:rPr>
        <w:t xml:space="preserve">       (Links with UCs &amp; framework documents)</w:t>
      </w:r>
    </w:p>
    <w:p w14:paraId="5ACAC76E" w14:textId="77777777" w:rsidR="00B37C4C" w:rsidRDefault="00B37C4C">
      <w:pPr>
        <w:pStyle w:val="PlainText"/>
        <w:rPr>
          <w:b/>
          <w:color w:val="E36C0A" w:themeColor="accent6" w:themeShade="BF"/>
        </w:rPr>
      </w:pPr>
    </w:p>
    <w:p w14:paraId="30519E41" w14:textId="77777777" w:rsidR="00B37C4C" w:rsidRDefault="00820482">
      <w:pPr>
        <w:pStyle w:val="PlainText"/>
      </w:pPr>
      <w:ins w:id="31" w:author="Pedro Martinez-Julia" w:date="2017-05-10T16:51:00Z">
        <w:r>
          <w:t xml:space="preserve">The </w:t>
        </w:r>
      </w:ins>
      <w:ins w:id="32" w:author="Pedro Martinez-Julia" w:date="2017-05-10T16:50:00Z">
        <w:r>
          <w:t xml:space="preserve">viewpoints that emerge from the global and wide interaction among the </w:t>
        </w:r>
      </w:ins>
      <w:ins w:id="33" w:author="Pedro Martinez-Julia" w:date="2017-05-10T16:53:00Z">
        <w:r>
          <w:t xml:space="preserve">Network Slice </w:t>
        </w:r>
      </w:ins>
      <w:ins w:id="34" w:author="Pedro Martinez-Julia" w:date="2017-05-10T16:49:00Z">
        <w:r>
          <w:t xml:space="preserve">Provider (NSP), </w:t>
        </w:r>
        <w:r>
          <w:t>Network Slice Operator (NSO), and Application Service Provider (ASP) must be treated by network slicing to ensure their use cases are correctly covered. They are:</w:t>
        </w:r>
      </w:ins>
    </w:p>
    <w:p w14:paraId="4630EE8B" w14:textId="77777777" w:rsidR="00B37C4C" w:rsidRDefault="00B37C4C">
      <w:pPr>
        <w:pStyle w:val="PlainText"/>
      </w:pPr>
    </w:p>
    <w:p w14:paraId="5E3C168C" w14:textId="77777777" w:rsidR="00B37C4C" w:rsidRDefault="00820482">
      <w:pPr>
        <w:pStyle w:val="PlainText"/>
      </w:pPr>
      <w:ins w:id="35" w:author="Pedro Martinez-Julia" w:date="2017-05-10T16:49:00Z">
        <w:r>
          <w:t>NSO &lt;=&gt; ASP:</w:t>
        </w:r>
      </w:ins>
    </w:p>
    <w:p w14:paraId="4239E0B6" w14:textId="77777777" w:rsidR="00B37C4C" w:rsidRDefault="00820482">
      <w:pPr>
        <w:pStyle w:val="PlainText"/>
      </w:pPr>
      <w:ins w:id="36" w:author="Pedro Martinez-Julia" w:date="2017-05-10T16:49:00Z">
        <w:r>
          <w:t>– ASP requests to CRUD on Network Slices.</w:t>
        </w:r>
      </w:ins>
    </w:p>
    <w:p w14:paraId="416E7684" w14:textId="77777777" w:rsidR="00B37C4C" w:rsidRDefault="00B37C4C">
      <w:pPr>
        <w:pStyle w:val="PlainText"/>
      </w:pPr>
    </w:p>
    <w:p w14:paraId="45C57BF9" w14:textId="77777777" w:rsidR="00B37C4C" w:rsidRDefault="00820482">
      <w:pPr>
        <w:pStyle w:val="PlainText"/>
      </w:pPr>
      <w:ins w:id="37" w:author="Pedro Martinez-Julia" w:date="2017-05-10T16:49:00Z">
        <w:r>
          <w:t>NSP &lt;=&gt; NSO:</w:t>
        </w:r>
      </w:ins>
    </w:p>
    <w:p w14:paraId="4431C703" w14:textId="77777777" w:rsidR="00B37C4C" w:rsidRDefault="00820482">
      <w:pPr>
        <w:pStyle w:val="PlainText"/>
      </w:pPr>
      <w:ins w:id="38" w:author="Pedro Martinez-Julia" w:date="2017-05-10T16:49:00Z">
        <w:r>
          <w:t>– Allows the NSO to man</w:t>
        </w:r>
        <w:r>
          <w:t>age the “slice” of network resources from a provider.</w:t>
        </w:r>
      </w:ins>
    </w:p>
    <w:p w14:paraId="44ACA9D6" w14:textId="77777777" w:rsidR="00B37C4C" w:rsidRDefault="00820482">
      <w:pPr>
        <w:pStyle w:val="PlainText"/>
      </w:pPr>
      <w:ins w:id="39" w:author="Pedro Martinez-Julia" w:date="2017-05-10T16:49:00Z">
        <w:r>
          <w:t xml:space="preserve">  + Vertical interaction to request and instantiate (embed) composite network services onto the underlying physical infrastructures.</w:t>
        </w:r>
      </w:ins>
    </w:p>
    <w:p w14:paraId="2EFC583A" w14:textId="77777777" w:rsidR="00B37C4C" w:rsidRDefault="00820482">
      <w:pPr>
        <w:pStyle w:val="PlainText"/>
      </w:pPr>
      <w:ins w:id="40" w:author="Pedro Martinez-Julia" w:date="2017-05-10T16:49:00Z">
        <w:r>
          <w:t>– Possibly recursive when a NSO also acts as NSP.</w:t>
        </w:r>
      </w:ins>
    </w:p>
    <w:p w14:paraId="21D1689D" w14:textId="77777777" w:rsidR="00B37C4C" w:rsidRDefault="00B37C4C">
      <w:pPr>
        <w:pStyle w:val="PlainText"/>
      </w:pPr>
    </w:p>
    <w:p w14:paraId="79A703B5" w14:textId="77777777" w:rsidR="00B37C4C" w:rsidRDefault="00820482">
      <w:pPr>
        <w:pStyle w:val="PlainText"/>
      </w:pPr>
      <w:ins w:id="41" w:author="Pedro Martinez-Julia" w:date="2017-05-10T16:49:00Z">
        <w:r>
          <w:t>NSO &lt;=&gt; NSO:</w:t>
        </w:r>
      </w:ins>
    </w:p>
    <w:p w14:paraId="17462B32" w14:textId="77777777" w:rsidR="00B37C4C" w:rsidRDefault="00820482">
      <w:pPr>
        <w:pStyle w:val="PlainText"/>
      </w:pPr>
      <w:ins w:id="42" w:author="Pedro Martinez-Julia" w:date="2017-05-10T16:49:00Z">
        <w:r>
          <w:t xml:space="preserve">– </w:t>
        </w:r>
        <w:r>
          <w:t>Allows NSOs to coordinate:</w:t>
        </w:r>
      </w:ins>
    </w:p>
    <w:p w14:paraId="79F3DB20" w14:textId="77777777" w:rsidR="00B37C4C" w:rsidRDefault="00820482">
      <w:pPr>
        <w:pStyle w:val="PlainText"/>
      </w:pPr>
      <w:ins w:id="43" w:author="Pedro Martinez-Julia" w:date="2017-05-10T16:49:00Z">
        <w:r>
          <w:t xml:space="preserve">  + Inter-operator tasks (e.g. resource migration) requested by ASPs.</w:t>
        </w:r>
      </w:ins>
    </w:p>
    <w:p w14:paraId="1B2A6326" w14:textId="77777777" w:rsidR="00B37C4C" w:rsidRDefault="00820482">
      <w:pPr>
        <w:pStyle w:val="PlainText"/>
      </w:pPr>
      <w:ins w:id="44" w:author="Pedro Martinez-Julia" w:date="2017-05-10T16:49:00Z">
        <w:r>
          <w:t xml:space="preserve">  + Interconnection and interoperability among NSs of different operators.</w:t>
        </w:r>
      </w:ins>
    </w:p>
    <w:p w14:paraId="442A5A7B" w14:textId="77777777" w:rsidR="00B37C4C" w:rsidRDefault="00820482">
      <w:pPr>
        <w:pStyle w:val="PlainText"/>
      </w:pPr>
      <w:ins w:id="45" w:author="Pedro Martinez-Julia" w:date="2017-05-10T16:49:00Z">
        <w:r>
          <w:t>– Horizontal (non-recursive) communication between NSOs.</w:t>
        </w:r>
      </w:ins>
    </w:p>
    <w:p w14:paraId="27DE0AEF" w14:textId="77777777" w:rsidR="00B37C4C" w:rsidRDefault="00B37C4C">
      <w:pPr>
        <w:pStyle w:val="PlainText"/>
      </w:pPr>
    </w:p>
    <w:p w14:paraId="0C563C08" w14:textId="77777777" w:rsidR="00B37C4C" w:rsidRDefault="00820482">
      <w:pPr>
        <w:pStyle w:val="PlainText"/>
      </w:pPr>
      <w:ins w:id="46" w:author="Pedro Martinez-Julia" w:date="2017-05-10T16:49:00Z">
        <w:r>
          <w:t>NSP &lt;=&gt; NSP:</w:t>
        </w:r>
      </w:ins>
    </w:p>
    <w:p w14:paraId="6349C423" w14:textId="77777777" w:rsidR="00B37C4C" w:rsidRDefault="00820482">
      <w:pPr>
        <w:pStyle w:val="PlainText"/>
      </w:pPr>
      <w:ins w:id="47" w:author="Pedro Martinez-Julia" w:date="2017-05-10T16:49:00Z">
        <w:r>
          <w:t xml:space="preserve">– Horizontal </w:t>
        </w:r>
        <w:r>
          <w:t>communication between providers to coordinate the interaction among physical infrastructure resources, and/or the migration of slices among NSPs.</w:t>
        </w:r>
      </w:ins>
    </w:p>
    <w:p w14:paraId="1FF66CA0" w14:textId="77777777" w:rsidR="00B37C4C" w:rsidRDefault="00B37C4C">
      <w:pPr>
        <w:pStyle w:val="PlainText"/>
      </w:pPr>
    </w:p>
    <w:p w14:paraId="4BB1FDE8" w14:textId="77777777" w:rsidR="00B37C4C" w:rsidRDefault="00820482">
      <w:pPr>
        <w:pStyle w:val="PlainText"/>
      </w:pPr>
      <w:r>
        <w:t xml:space="preserve">   </w:t>
      </w:r>
      <w:proofErr w:type="gramStart"/>
      <w:r>
        <w:t>o</w:t>
      </w:r>
      <w:proofErr w:type="gramEnd"/>
      <w:r>
        <w:t xml:space="preserve"> </w:t>
      </w:r>
      <w:commentRangeStart w:id="48"/>
      <w:r>
        <w:t>Efficient enablers and methods for integration of above capabilities and</w:t>
      </w:r>
    </w:p>
    <w:p w14:paraId="06668793" w14:textId="77777777" w:rsidR="00B37C4C" w:rsidRDefault="00820482">
      <w:pPr>
        <w:pStyle w:val="PlainText"/>
      </w:pPr>
      <w:r>
        <w:t xml:space="preserve">   </w:t>
      </w:r>
      <w:proofErr w:type="gramStart"/>
      <w:r>
        <w:t>operations</w:t>
      </w:r>
      <w:proofErr w:type="gramEnd"/>
      <w:r>
        <w:t>.</w:t>
      </w:r>
      <w:commentRangeEnd w:id="48"/>
      <w:r>
        <w:rPr>
          <w:rStyle w:val="CommentReference"/>
          <w:rFonts w:asciiTheme="minorHAnsi" w:hAnsiTheme="minorHAnsi"/>
        </w:rPr>
        <w:commentReference w:id="48"/>
      </w:r>
    </w:p>
    <w:p w14:paraId="266BC129" w14:textId="77777777" w:rsidR="00B37C4C" w:rsidRDefault="00B37C4C">
      <w:pPr>
        <w:pStyle w:val="PlainText"/>
        <w:rPr>
          <w:color w:val="0000FF"/>
        </w:rPr>
      </w:pPr>
    </w:p>
    <w:p w14:paraId="0EDE0290" w14:textId="77777777" w:rsidR="00B37C4C" w:rsidRDefault="00820482">
      <w:pPr>
        <w:pStyle w:val="PlainText"/>
        <w:rPr>
          <w:b/>
          <w:color w:val="E36C0A" w:themeColor="accent6" w:themeShade="BF"/>
        </w:rPr>
      </w:pPr>
      <w:r>
        <w:rPr>
          <w:b/>
          <w:color w:val="E36C0A" w:themeColor="accent6" w:themeShade="BF"/>
        </w:rPr>
        <w:t>Carlos – TODO -</w:t>
      </w:r>
      <w:r>
        <w:rPr>
          <w:b/>
          <w:color w:val="E36C0A" w:themeColor="accent6" w:themeShade="BF"/>
        </w:rPr>
        <w:t xml:space="preserve"> </w:t>
      </w:r>
      <w:proofErr w:type="spellStart"/>
      <w:r>
        <w:rPr>
          <w:b/>
          <w:color w:val="E36C0A" w:themeColor="accent6" w:themeShade="BF"/>
        </w:rPr>
        <w:t>approx</w:t>
      </w:r>
      <w:proofErr w:type="spellEnd"/>
      <w:r>
        <w:rPr>
          <w:b/>
          <w:color w:val="E36C0A" w:themeColor="accent6" w:themeShade="BF"/>
        </w:rPr>
        <w:t xml:space="preserve"> 0.5 page: Description &amp; new/revised protocols needed</w:t>
      </w:r>
    </w:p>
    <w:p w14:paraId="7614F86B" w14:textId="77777777" w:rsidR="00B37C4C" w:rsidRDefault="00B37C4C">
      <w:pPr>
        <w:pStyle w:val="PlainText"/>
      </w:pPr>
    </w:p>
    <w:p w14:paraId="1D8B2439" w14:textId="77777777" w:rsidR="00820482" w:rsidRDefault="00820482" w:rsidP="00820482">
      <w:pPr>
        <w:pStyle w:val="PlainText"/>
        <w:rPr>
          <w:ins w:id="50" w:author="Carlos J. Bernardos" w:date="2017-05-16T21:07:00Z"/>
        </w:rPr>
      </w:pPr>
    </w:p>
    <w:p w14:paraId="7DF96237" w14:textId="77777777" w:rsidR="00820482" w:rsidRDefault="00820482" w:rsidP="00820482">
      <w:pPr>
        <w:pStyle w:val="PlainText"/>
        <w:rPr>
          <w:ins w:id="51" w:author="Carlos J. Bernardos" w:date="2017-05-16T21:07:00Z"/>
        </w:rPr>
      </w:pPr>
      <w:ins w:id="52" w:author="Carlos J. Bernardos" w:date="2017-05-16T21:07:00Z">
        <w:r>
          <w:t xml:space="preserve">In order to enable the above required capabilities and operation for network slicing, well defined reference points among the involved actors and entities </w:t>
        </w:r>
        <w:r>
          <w:lastRenderedPageBreak/>
          <w:t>are required, as well as the proper interface definitions ensuring interoperability of all involved pieces. Some examples of the required reference points/interfaces include:</w:t>
        </w:r>
      </w:ins>
    </w:p>
    <w:p w14:paraId="6339CB12" w14:textId="77777777" w:rsidR="00820482" w:rsidRDefault="00820482" w:rsidP="00820482">
      <w:pPr>
        <w:pStyle w:val="PlainText"/>
        <w:numPr>
          <w:ilvl w:val="0"/>
          <w:numId w:val="4"/>
        </w:numPr>
        <w:rPr>
          <w:ins w:id="53" w:author="Carlos J. Bernardos" w:date="2017-05-16T21:07:00Z"/>
        </w:rPr>
      </w:pPr>
      <w:ins w:id="54" w:author="Carlos J. Bernardos" w:date="2017-05-16T21:07:00Z">
        <w:r>
          <w:t>Customer/Vertical (user of the slice) – Network Slice Provider. The user of the slide SHOULD be able to specify the characteristics of the slide and provide it in a suitable/understandable format to the NSP. A proper information model might be needed to convey the customer slice requirements. And the model might need to support different levels of abstraction, to support different use cases.</w:t>
        </w:r>
      </w:ins>
    </w:p>
    <w:p w14:paraId="3B304B61" w14:textId="77777777" w:rsidR="00820482" w:rsidRDefault="00820482" w:rsidP="00820482">
      <w:pPr>
        <w:pStyle w:val="PlainText"/>
        <w:numPr>
          <w:ilvl w:val="0"/>
          <w:numId w:val="4"/>
        </w:numPr>
        <w:rPr>
          <w:ins w:id="55" w:author="Carlos J. Bernardos" w:date="2017-05-16T21:07:00Z"/>
        </w:rPr>
      </w:pPr>
      <w:ins w:id="56" w:author="Carlos J. Bernardos" w:date="2017-05-16T21:07:00Z">
        <w:r>
          <w:t xml:space="preserve">Network Slice Provider – Network Slice Provider / Network Slice Operator / Network Service Provider. The slice provider MUST be able to request resources to compose a slice to other slice providers, slice operator or service operators. The interface needs to support </w:t>
        </w:r>
        <w:proofErr w:type="spellStart"/>
        <w:r>
          <w:t>recursiveness</w:t>
        </w:r>
        <w:proofErr w:type="spellEnd"/>
        <w:r>
          <w:t xml:space="preserve"> and different levels of abstraction (the request might involve resources or services).</w:t>
        </w:r>
      </w:ins>
    </w:p>
    <w:p w14:paraId="46C899E9" w14:textId="77777777" w:rsidR="00820482" w:rsidRDefault="00820482" w:rsidP="00820482">
      <w:pPr>
        <w:pStyle w:val="PlainText"/>
        <w:numPr>
          <w:ilvl w:val="0"/>
          <w:numId w:val="4"/>
        </w:numPr>
        <w:rPr>
          <w:ins w:id="57" w:author="Carlos J. Bernardos" w:date="2017-05-16T21:07:00Z"/>
        </w:rPr>
      </w:pPr>
      <w:ins w:id="58" w:author="Carlos J. Bernardos" w:date="2017-05-16T21:07:00Z">
        <w:r>
          <w:t xml:space="preserve">Inter-domain interactions at different levels. Another way of composing a slice is by interaction of players at the same level (peering, instead of recursive), by delegating the request to other provides/operators. This type of interaction can take place at different levels (resource, network service, </w:t>
        </w:r>
        <w:proofErr w:type="spellStart"/>
        <w:r>
          <w:t>etc</w:t>
        </w:r>
        <w:proofErr w:type="spellEnd"/>
        <w:r>
          <w:t>), and therefore would impose different requirements. In all cases, security issues are key due to the inter-operator nature.</w:t>
        </w:r>
      </w:ins>
    </w:p>
    <w:p w14:paraId="18C55909" w14:textId="77777777" w:rsidR="00B37C4C" w:rsidRDefault="00B37C4C">
      <w:pPr>
        <w:pStyle w:val="PlainText"/>
      </w:pPr>
    </w:p>
    <w:p w14:paraId="65F57C7E" w14:textId="77777777" w:rsidR="00B37C4C" w:rsidRDefault="00820482">
      <w:pPr>
        <w:pStyle w:val="Heading2"/>
        <w:rPr>
          <w:rFonts w:ascii="Courier" w:hAnsi="Courier"/>
          <w:sz w:val="21"/>
        </w:rPr>
      </w:pPr>
      <w:bookmarkStart w:id="59" w:name="_Toc355437103"/>
      <w:bookmarkEnd w:id="59"/>
      <w:r>
        <w:rPr>
          <w:rFonts w:ascii="Courier" w:hAnsi="Courier"/>
          <w:sz w:val="21"/>
        </w:rPr>
        <w:t>2.1</w:t>
      </w:r>
      <w:proofErr w:type="gramStart"/>
      <w:r>
        <w:rPr>
          <w:rFonts w:ascii="Courier" w:hAnsi="Courier"/>
          <w:sz w:val="21"/>
        </w:rPr>
        <w:t>.  Notes</w:t>
      </w:r>
      <w:proofErr w:type="gramEnd"/>
    </w:p>
    <w:p w14:paraId="15B5DFE4" w14:textId="77777777" w:rsidR="00B37C4C" w:rsidRDefault="00B37C4C">
      <w:pPr>
        <w:pStyle w:val="PlainText"/>
      </w:pPr>
    </w:p>
    <w:p w14:paraId="7D5AF9CD" w14:textId="77777777" w:rsidR="00B37C4C" w:rsidRDefault="00820482">
      <w:pPr>
        <w:pStyle w:val="PlainText"/>
      </w:pPr>
      <w:r>
        <w:t xml:space="preserve">   (2) Protection refers to the related mechanisms so that events within</w:t>
      </w:r>
    </w:p>
    <w:p w14:paraId="262E34B8" w14:textId="77777777" w:rsidR="00B37C4C" w:rsidRDefault="00820482">
      <w:pPr>
        <w:pStyle w:val="PlainText"/>
      </w:pPr>
      <w:r>
        <w:t xml:space="preserve">   </w:t>
      </w:r>
      <w:proofErr w:type="gramStart"/>
      <w:r>
        <w:t>one</w:t>
      </w:r>
      <w:proofErr w:type="gramEnd"/>
      <w:r>
        <w:t xml:space="preserve"> slice, such as congestion, do not have a negative impact on</w:t>
      </w:r>
    </w:p>
    <w:p w14:paraId="55A94B70" w14:textId="77777777" w:rsidR="00B37C4C" w:rsidRDefault="00820482">
      <w:pPr>
        <w:pStyle w:val="PlainText"/>
      </w:pPr>
      <w:r>
        <w:t xml:space="preserve">   </w:t>
      </w:r>
      <w:proofErr w:type="gramStart"/>
      <w:r>
        <w:t>another</w:t>
      </w:r>
      <w:proofErr w:type="gramEnd"/>
      <w:r>
        <w:t xml:space="preserve"> slice.</w:t>
      </w:r>
    </w:p>
    <w:p w14:paraId="5ABFE44C" w14:textId="77777777" w:rsidR="00B37C4C" w:rsidRDefault="00B37C4C">
      <w:pPr>
        <w:pStyle w:val="PlainText"/>
      </w:pPr>
    </w:p>
    <w:p w14:paraId="0EA624EF" w14:textId="77777777" w:rsidR="00B37C4C" w:rsidRDefault="00820482">
      <w:pPr>
        <w:pStyle w:val="PlainText"/>
      </w:pPr>
      <w:r>
        <w:t xml:space="preserve">   (3) Elasticity ref</w:t>
      </w:r>
      <w:r>
        <w:t>ers to the mechanisms and triggers for the growth</w:t>
      </w:r>
    </w:p>
    <w:p w14:paraId="16E398D4" w14:textId="77777777" w:rsidR="00B37C4C" w:rsidRDefault="00820482">
      <w:pPr>
        <w:pStyle w:val="PlainText"/>
      </w:pPr>
      <w:r>
        <w:t xml:space="preserve">   /shrinkage of network resources, and/or network and service functions.</w:t>
      </w:r>
    </w:p>
    <w:p w14:paraId="346AB2BE" w14:textId="77777777" w:rsidR="00B37C4C" w:rsidRDefault="00B37C4C">
      <w:pPr>
        <w:pStyle w:val="PlainText"/>
      </w:pPr>
    </w:p>
    <w:p w14:paraId="7C57DF90" w14:textId="77777777" w:rsidR="00B37C4C" w:rsidRDefault="00820482">
      <w:pPr>
        <w:pStyle w:val="PlainText"/>
      </w:pPr>
      <w:r>
        <w:t xml:space="preserve">   (4) Extensibility refers to the ability to expand a NS with</w:t>
      </w:r>
    </w:p>
    <w:p w14:paraId="52288E86" w14:textId="77777777" w:rsidR="00B37C4C" w:rsidRDefault="00820482">
      <w:pPr>
        <w:pStyle w:val="PlainText"/>
      </w:pPr>
      <w:r>
        <w:t xml:space="preserve">   </w:t>
      </w:r>
      <w:proofErr w:type="gramStart"/>
      <w:r>
        <w:t>additional</w:t>
      </w:r>
      <w:proofErr w:type="gramEnd"/>
      <w:r>
        <w:t xml:space="preserve"> functionality and/or characteristics, or through the</w:t>
      </w:r>
    </w:p>
    <w:p w14:paraId="78F08437" w14:textId="77777777" w:rsidR="00B37C4C" w:rsidRDefault="00820482">
      <w:pPr>
        <w:pStyle w:val="PlainText"/>
      </w:pPr>
      <w:r>
        <w:t xml:space="preserve"> </w:t>
      </w:r>
      <w:r>
        <w:t xml:space="preserve">  </w:t>
      </w:r>
      <w:proofErr w:type="gramStart"/>
      <w:r>
        <w:t>modification</w:t>
      </w:r>
      <w:proofErr w:type="gramEnd"/>
      <w:r>
        <w:t xml:space="preserve"> of existing functionality/characteristics, while</w:t>
      </w:r>
    </w:p>
    <w:p w14:paraId="3E0D3482" w14:textId="77777777" w:rsidR="00B37C4C" w:rsidRDefault="00820482">
      <w:pPr>
        <w:pStyle w:val="PlainText"/>
      </w:pPr>
      <w:r>
        <w:t xml:space="preserve">   </w:t>
      </w:r>
      <w:proofErr w:type="gramStart"/>
      <w:r>
        <w:t>minimizing</w:t>
      </w:r>
      <w:proofErr w:type="gramEnd"/>
      <w:r>
        <w:t xml:space="preserve"> impact to existing functions.</w:t>
      </w:r>
    </w:p>
    <w:p w14:paraId="1BA422E4" w14:textId="77777777" w:rsidR="00B37C4C" w:rsidRDefault="00B37C4C">
      <w:pPr>
        <w:pStyle w:val="PlainText"/>
      </w:pPr>
    </w:p>
    <w:p w14:paraId="02DB3922" w14:textId="77777777" w:rsidR="00B37C4C" w:rsidRDefault="00820482">
      <w:pPr>
        <w:pStyle w:val="PlainText"/>
      </w:pPr>
      <w:r>
        <w:t xml:space="preserve">   (5) Safety refers to the conditions of being protected against</w:t>
      </w:r>
    </w:p>
    <w:p w14:paraId="2F2B7896" w14:textId="77777777" w:rsidR="00B37C4C" w:rsidRDefault="00820482">
      <w:pPr>
        <w:pStyle w:val="PlainText"/>
      </w:pPr>
      <w:r>
        <w:t xml:space="preserve">   </w:t>
      </w:r>
      <w:proofErr w:type="gramStart"/>
      <w:r>
        <w:t>different</w:t>
      </w:r>
      <w:proofErr w:type="gramEnd"/>
      <w:r>
        <w:t xml:space="preserve"> types and the consequences of failure, error harm or any</w:t>
      </w:r>
    </w:p>
    <w:p w14:paraId="31BDE4EB" w14:textId="77777777" w:rsidR="00B37C4C" w:rsidRDefault="00820482">
      <w:pPr>
        <w:pStyle w:val="PlainText"/>
      </w:pPr>
      <w:r>
        <w:t xml:space="preserve">   </w:t>
      </w:r>
      <w:proofErr w:type="gramStart"/>
      <w:r>
        <w:t>other</w:t>
      </w:r>
      <w:proofErr w:type="gramEnd"/>
      <w:r>
        <w:t xml:space="preserve"> </w:t>
      </w:r>
      <w:r>
        <w:t>event, which could be considered non-desirable.</w:t>
      </w:r>
    </w:p>
    <w:p w14:paraId="5D03CE5B" w14:textId="77777777" w:rsidR="00B37C4C" w:rsidRDefault="00B37C4C">
      <w:pPr>
        <w:pStyle w:val="PlainText"/>
      </w:pPr>
    </w:p>
    <w:p w14:paraId="761061BB" w14:textId="77777777" w:rsidR="00B37C4C" w:rsidRDefault="00820482">
      <w:pPr>
        <w:pStyle w:val="PlainText"/>
      </w:pPr>
      <w:r>
        <w:t xml:space="preserve">   (6) Multiple viewpoints on slices: I) viewpoint of the slice's owner</w:t>
      </w:r>
    </w:p>
    <w:p w14:paraId="6D82399E" w14:textId="77777777" w:rsidR="00B37C4C" w:rsidRDefault="00820482">
      <w:pPr>
        <w:pStyle w:val="PlainText"/>
      </w:pPr>
      <w:r>
        <w:t xml:space="preserve">   </w:t>
      </w:r>
      <w:proofErr w:type="gramStart"/>
      <w:r>
        <w:t>towards</w:t>
      </w:r>
      <w:proofErr w:type="gramEnd"/>
      <w:r>
        <w:t xml:space="preserve"> user: from this viewpoint a slice is defined as a means to</w:t>
      </w:r>
    </w:p>
    <w:p w14:paraId="37E957D0" w14:textId="77777777" w:rsidR="00B37C4C" w:rsidRDefault="00820482">
      <w:pPr>
        <w:pStyle w:val="PlainText"/>
      </w:pPr>
      <w:r>
        <w:t xml:space="preserve">   "</w:t>
      </w:r>
      <w:proofErr w:type="gramStart"/>
      <w:r>
        <w:t>split</w:t>
      </w:r>
      <w:proofErr w:type="gramEnd"/>
      <w:r>
        <w:t>" physical or virtual infrastructure elements to "servic</w:t>
      </w:r>
      <w:r>
        <w:t>e" smaller</w:t>
      </w:r>
    </w:p>
    <w:p w14:paraId="0DDA9252" w14:textId="77777777" w:rsidR="00B37C4C" w:rsidRDefault="00820482">
      <w:pPr>
        <w:pStyle w:val="PlainText"/>
      </w:pPr>
      <w:r>
        <w:t xml:space="preserve">   </w:t>
      </w:r>
      <w:proofErr w:type="gramStart"/>
      <w:r>
        <w:t>portions</w:t>
      </w:r>
      <w:proofErr w:type="gramEnd"/>
      <w:r>
        <w:t xml:space="preserve">. This action would be recursively done from the owner of the initial and physical infrastructure element to the users. II) </w:t>
      </w:r>
      <w:proofErr w:type="gramStart"/>
      <w:r>
        <w:t>viewpoint</w:t>
      </w:r>
      <w:proofErr w:type="gramEnd"/>
      <w:r>
        <w:t xml:space="preserve"> of from the user towards the physical infrastructure owner. From this viewpoint a slice is viewed ju</w:t>
      </w:r>
      <w:r>
        <w:t>st as a set of resources that must be managed (requests to a provider, listed, changed, returned to the provider, etc.). This viewpoint emphasizes those issues that would be used in the SLA definition of a slice.</w:t>
      </w:r>
    </w:p>
    <w:p w14:paraId="152BF968" w14:textId="77777777" w:rsidR="00B37C4C" w:rsidRDefault="00B37C4C">
      <w:pPr>
        <w:pStyle w:val="PlainText"/>
      </w:pPr>
    </w:p>
    <w:p w14:paraId="530BC54D" w14:textId="77777777" w:rsidR="00B37C4C" w:rsidRDefault="00B37C4C">
      <w:pPr>
        <w:pStyle w:val="PlainText"/>
      </w:pPr>
    </w:p>
    <w:p w14:paraId="059CEF7F" w14:textId="77777777" w:rsidR="00B37C4C" w:rsidRDefault="00B37C4C">
      <w:pPr>
        <w:pStyle w:val="PlainText"/>
      </w:pPr>
    </w:p>
    <w:p w14:paraId="709C8A6A" w14:textId="77777777" w:rsidR="00B37C4C" w:rsidRDefault="00B37C4C">
      <w:pPr>
        <w:pStyle w:val="PlainText"/>
      </w:pPr>
    </w:p>
    <w:p w14:paraId="4076F5F3" w14:textId="77777777" w:rsidR="00B37C4C" w:rsidRDefault="00820482">
      <w:pPr>
        <w:pStyle w:val="Heading1"/>
        <w:rPr>
          <w:rFonts w:ascii="Courier" w:hAnsi="Courier"/>
          <w:sz w:val="21"/>
        </w:rPr>
      </w:pPr>
      <w:bookmarkStart w:id="60" w:name="_Toc355437104"/>
      <w:bookmarkEnd w:id="60"/>
      <w:r>
        <w:rPr>
          <w:rFonts w:ascii="Courier" w:hAnsi="Courier"/>
          <w:sz w:val="21"/>
        </w:rPr>
        <w:t>4.  Security Considerations</w:t>
      </w:r>
    </w:p>
    <w:p w14:paraId="2EC6456B" w14:textId="77777777" w:rsidR="00B37C4C" w:rsidRDefault="00B37C4C">
      <w:pPr>
        <w:pStyle w:val="PlainText"/>
      </w:pPr>
    </w:p>
    <w:p w14:paraId="0761E10F" w14:textId="77777777" w:rsidR="00B37C4C" w:rsidRDefault="00820482">
      <w:pPr>
        <w:pStyle w:val="PlainText"/>
      </w:pPr>
      <w:r>
        <w:lastRenderedPageBreak/>
        <w:t xml:space="preserve">   </w:t>
      </w:r>
      <w:r>
        <w:t>Security will be a major part of the design of network slicing.</w:t>
      </w:r>
    </w:p>
    <w:p w14:paraId="51039EFE" w14:textId="77777777" w:rsidR="00B37C4C" w:rsidRDefault="00B37C4C">
      <w:pPr>
        <w:pStyle w:val="PlainText"/>
      </w:pPr>
    </w:p>
    <w:p w14:paraId="12F74600" w14:textId="77777777" w:rsidR="00B37C4C" w:rsidRDefault="00820482">
      <w:pPr>
        <w:pStyle w:val="Heading1"/>
        <w:rPr>
          <w:rFonts w:ascii="Courier" w:hAnsi="Courier"/>
          <w:sz w:val="21"/>
        </w:rPr>
      </w:pPr>
      <w:bookmarkStart w:id="61" w:name="_Toc355437105"/>
      <w:bookmarkEnd w:id="61"/>
      <w:r>
        <w:rPr>
          <w:rFonts w:ascii="Courier" w:hAnsi="Courier"/>
          <w:sz w:val="21"/>
        </w:rPr>
        <w:t>5.  IANA Considerations</w:t>
      </w:r>
    </w:p>
    <w:p w14:paraId="33452BAB" w14:textId="77777777" w:rsidR="00B37C4C" w:rsidRDefault="00B37C4C">
      <w:pPr>
        <w:pStyle w:val="PlainText"/>
      </w:pPr>
    </w:p>
    <w:p w14:paraId="7FA90566" w14:textId="77777777" w:rsidR="00B37C4C" w:rsidRDefault="00820482">
      <w:pPr>
        <w:pStyle w:val="PlainText"/>
      </w:pPr>
      <w:r>
        <w:t xml:space="preserve">   This document requests no IANA actions.</w:t>
      </w:r>
    </w:p>
    <w:p w14:paraId="124128CC" w14:textId="77777777" w:rsidR="00B37C4C" w:rsidRDefault="00B37C4C">
      <w:pPr>
        <w:pStyle w:val="PlainText"/>
      </w:pPr>
    </w:p>
    <w:p w14:paraId="68C6CEA2" w14:textId="77777777" w:rsidR="00B37C4C" w:rsidRDefault="00820482">
      <w:pPr>
        <w:pStyle w:val="Heading1"/>
        <w:rPr>
          <w:rFonts w:ascii="Courier" w:hAnsi="Courier"/>
          <w:sz w:val="21"/>
        </w:rPr>
      </w:pPr>
      <w:bookmarkStart w:id="62" w:name="_Toc355437106"/>
      <w:bookmarkEnd w:id="62"/>
      <w:r>
        <w:rPr>
          <w:rFonts w:ascii="Courier" w:hAnsi="Courier"/>
          <w:sz w:val="21"/>
        </w:rPr>
        <w:t>6.  Acknowledgements</w:t>
      </w:r>
    </w:p>
    <w:p w14:paraId="2DF2035B" w14:textId="77777777" w:rsidR="00B37C4C" w:rsidRDefault="00B37C4C">
      <w:pPr>
        <w:pStyle w:val="PlainText"/>
      </w:pPr>
    </w:p>
    <w:p w14:paraId="3877801E" w14:textId="77777777" w:rsidR="00B37C4C" w:rsidRDefault="00820482">
      <w:pPr>
        <w:pStyle w:val="PlainText"/>
      </w:pPr>
      <w:r>
        <w:t xml:space="preserve">   …………………..</w:t>
      </w:r>
    </w:p>
    <w:p w14:paraId="5B7AD25E" w14:textId="77777777" w:rsidR="00B37C4C" w:rsidRDefault="00B37C4C">
      <w:pPr>
        <w:pStyle w:val="PlainText"/>
      </w:pPr>
    </w:p>
    <w:p w14:paraId="11E54754" w14:textId="77777777" w:rsidR="00B37C4C" w:rsidRDefault="00820482">
      <w:pPr>
        <w:pStyle w:val="Heading1"/>
        <w:rPr>
          <w:rFonts w:ascii="Courier" w:hAnsi="Courier"/>
          <w:sz w:val="21"/>
        </w:rPr>
      </w:pPr>
      <w:bookmarkStart w:id="63" w:name="_Toc355437107"/>
      <w:bookmarkEnd w:id="63"/>
      <w:r>
        <w:rPr>
          <w:rFonts w:ascii="Courier" w:hAnsi="Courier"/>
          <w:sz w:val="21"/>
        </w:rPr>
        <w:t>7.  References</w:t>
      </w:r>
    </w:p>
    <w:p w14:paraId="23EE1990" w14:textId="77777777" w:rsidR="00B37C4C" w:rsidRDefault="00B37C4C">
      <w:pPr>
        <w:pStyle w:val="PlainText"/>
      </w:pPr>
    </w:p>
    <w:p w14:paraId="00577E10" w14:textId="77777777" w:rsidR="00B37C4C" w:rsidRDefault="00820482">
      <w:pPr>
        <w:pStyle w:val="Heading2"/>
        <w:rPr>
          <w:rFonts w:ascii="Courier" w:hAnsi="Courier"/>
          <w:sz w:val="21"/>
        </w:rPr>
      </w:pPr>
      <w:bookmarkStart w:id="64" w:name="_Toc355437108"/>
      <w:bookmarkEnd w:id="64"/>
      <w:r>
        <w:rPr>
          <w:rFonts w:ascii="Courier" w:hAnsi="Courier"/>
          <w:sz w:val="21"/>
        </w:rPr>
        <w:t>7.1</w:t>
      </w:r>
      <w:proofErr w:type="gramStart"/>
      <w:r>
        <w:rPr>
          <w:rFonts w:ascii="Courier" w:hAnsi="Courier"/>
          <w:sz w:val="21"/>
        </w:rPr>
        <w:t>.  IETF</w:t>
      </w:r>
      <w:proofErr w:type="gramEnd"/>
      <w:r>
        <w:rPr>
          <w:rFonts w:ascii="Courier" w:hAnsi="Courier"/>
          <w:sz w:val="21"/>
        </w:rPr>
        <w:t xml:space="preserve"> References</w:t>
      </w:r>
    </w:p>
    <w:p w14:paraId="378BC9A3" w14:textId="77777777" w:rsidR="00B37C4C" w:rsidRDefault="00B37C4C">
      <w:pPr>
        <w:pStyle w:val="PlainText"/>
      </w:pPr>
    </w:p>
    <w:p w14:paraId="08C330EF" w14:textId="77777777" w:rsidR="00B37C4C" w:rsidRDefault="00820482">
      <w:pPr>
        <w:pStyle w:val="PlainText"/>
      </w:pPr>
      <w:r>
        <w:t xml:space="preserve">   [I-</w:t>
      </w:r>
      <w:proofErr w:type="spellStart"/>
      <w:r>
        <w:t>D.dong</w:t>
      </w:r>
      <w:proofErr w:type="spellEnd"/>
      <w:r>
        <w:t>-network-slicing-problem-statement]</w:t>
      </w:r>
    </w:p>
    <w:p w14:paraId="433903F6" w14:textId="77777777" w:rsidR="00B37C4C" w:rsidRDefault="00820482">
      <w:pPr>
        <w:pStyle w:val="PlainText"/>
      </w:pPr>
      <w:r>
        <w:t xml:space="preserve">              Dong, J. and S. Bryant, "Problem Statement of Network</w:t>
      </w:r>
    </w:p>
    <w:p w14:paraId="7D59C49D" w14:textId="77777777" w:rsidR="00B37C4C" w:rsidRDefault="00820482">
      <w:pPr>
        <w:pStyle w:val="PlainText"/>
      </w:pPr>
      <w:r>
        <w:t xml:space="preserve">              Slicing in IP/MPLS Networks", draft-dong-network-slicing-</w:t>
      </w:r>
    </w:p>
    <w:p w14:paraId="77D8A97A" w14:textId="77777777" w:rsidR="00B37C4C" w:rsidRDefault="00820482">
      <w:pPr>
        <w:pStyle w:val="PlainText"/>
      </w:pPr>
      <w:r>
        <w:t xml:space="preserve">              </w:t>
      </w:r>
      <w:proofErr w:type="gramStart"/>
      <w:r>
        <w:t>problem-statement-00</w:t>
      </w:r>
      <w:proofErr w:type="gramEnd"/>
      <w:r>
        <w:t xml:space="preserve"> (work in progress), October 2016.</w:t>
      </w:r>
    </w:p>
    <w:p w14:paraId="4DEAA3A2" w14:textId="77777777" w:rsidR="00B37C4C" w:rsidRDefault="00B37C4C">
      <w:pPr>
        <w:pStyle w:val="PlainText"/>
      </w:pPr>
    </w:p>
    <w:p w14:paraId="3D94507F" w14:textId="77777777" w:rsidR="00B37C4C" w:rsidRDefault="00820482">
      <w:pPr>
        <w:pStyle w:val="PlainText"/>
      </w:pPr>
      <w:r>
        <w:t xml:space="preserve">   [I-</w:t>
      </w:r>
      <w:proofErr w:type="spellStart"/>
      <w:r>
        <w:t>D.galis</w:t>
      </w:r>
      <w:proofErr w:type="spellEnd"/>
      <w:r>
        <w:t>-anima-autonomic-slice-networkin</w:t>
      </w:r>
      <w:r>
        <w:t>g]</w:t>
      </w:r>
    </w:p>
    <w:p w14:paraId="7DE0FF62" w14:textId="77777777" w:rsidR="00B37C4C" w:rsidRDefault="00820482">
      <w:pPr>
        <w:pStyle w:val="PlainText"/>
      </w:pPr>
      <w:r>
        <w:t xml:space="preserve">              </w:t>
      </w:r>
      <w:proofErr w:type="spellStart"/>
      <w:r>
        <w:t>Galis</w:t>
      </w:r>
      <w:proofErr w:type="spellEnd"/>
      <w:r>
        <w:t xml:space="preserve">, A., </w:t>
      </w:r>
      <w:proofErr w:type="spellStart"/>
      <w:r>
        <w:t>Makhijani</w:t>
      </w:r>
      <w:proofErr w:type="spellEnd"/>
      <w:r>
        <w:t>, K., and D. Yu, "Autonomic Slice</w:t>
      </w:r>
    </w:p>
    <w:p w14:paraId="3BB25E58" w14:textId="77777777" w:rsidR="00B37C4C" w:rsidRDefault="00820482">
      <w:pPr>
        <w:pStyle w:val="PlainText"/>
      </w:pPr>
      <w:r>
        <w:t xml:space="preserve">              Networking-Requirements and Reference Model", draft-</w:t>
      </w:r>
      <w:proofErr w:type="spellStart"/>
      <w:r>
        <w:t>galis</w:t>
      </w:r>
      <w:proofErr w:type="spellEnd"/>
      <w:r>
        <w:t>-</w:t>
      </w:r>
    </w:p>
    <w:p w14:paraId="44DA26AB" w14:textId="77777777" w:rsidR="00B37C4C" w:rsidRDefault="00820482">
      <w:pPr>
        <w:pStyle w:val="PlainText"/>
      </w:pPr>
      <w:r>
        <w:t xml:space="preserve">              </w:t>
      </w:r>
      <w:proofErr w:type="gramStart"/>
      <w:r>
        <w:t>anima-autonomic-slice-networking-01</w:t>
      </w:r>
      <w:proofErr w:type="gramEnd"/>
      <w:r>
        <w:t xml:space="preserve"> (work in progress),</w:t>
      </w:r>
    </w:p>
    <w:p w14:paraId="000A39A7" w14:textId="77777777" w:rsidR="00B37C4C" w:rsidRDefault="00820482">
      <w:pPr>
        <w:pStyle w:val="PlainText"/>
      </w:pPr>
      <w:r>
        <w:t xml:space="preserve">              October 2016.</w:t>
      </w:r>
    </w:p>
    <w:p w14:paraId="235272BE" w14:textId="77777777" w:rsidR="00B37C4C" w:rsidRDefault="00820482">
      <w:pPr>
        <w:pStyle w:val="PlainText"/>
      </w:pPr>
      <w:r>
        <w:t xml:space="preserve">  [RFC7665]</w:t>
      </w:r>
    </w:p>
    <w:p w14:paraId="2D08A9E9" w14:textId="77777777" w:rsidR="00B37C4C" w:rsidRDefault="00820482">
      <w:pPr>
        <w:pStyle w:val="PlainText"/>
      </w:pPr>
      <w:r>
        <w:t xml:space="preserve">  </w:t>
      </w:r>
      <w:r>
        <w:t xml:space="preserve">            Halpern, J., </w:t>
      </w:r>
      <w:proofErr w:type="spellStart"/>
      <w:r>
        <w:t>Pignataro</w:t>
      </w:r>
      <w:proofErr w:type="spellEnd"/>
      <w:r>
        <w:t>, C.,</w:t>
      </w:r>
    </w:p>
    <w:p w14:paraId="406B0A50" w14:textId="77777777" w:rsidR="00B37C4C" w:rsidRDefault="00820482">
      <w:pPr>
        <w:pStyle w:val="PlainText"/>
      </w:pPr>
      <w:r>
        <w:t xml:space="preserve">              "Service Function Chaining (SFC) Architecture", </w:t>
      </w:r>
    </w:p>
    <w:p w14:paraId="65778184" w14:textId="77777777" w:rsidR="00B37C4C" w:rsidRDefault="00820482">
      <w:pPr>
        <w:pStyle w:val="PlainText"/>
      </w:pPr>
      <w:r>
        <w:t xml:space="preserve">              https://tools.ietf.org/html/rfc7665, October 2015.</w:t>
      </w:r>
    </w:p>
    <w:p w14:paraId="34B098B8" w14:textId="77777777" w:rsidR="00B37C4C" w:rsidRDefault="00B37C4C">
      <w:pPr>
        <w:pStyle w:val="PlainText"/>
      </w:pPr>
    </w:p>
    <w:p w14:paraId="75DF96AB" w14:textId="77777777" w:rsidR="00B37C4C" w:rsidRDefault="00820482">
      <w:pPr>
        <w:pStyle w:val="PlainText"/>
      </w:pPr>
      <w:r>
        <w:t xml:space="preserve">   [I-</w:t>
      </w:r>
      <w:proofErr w:type="spellStart"/>
      <w:r>
        <w:t>D.leeking</w:t>
      </w:r>
      <w:proofErr w:type="spellEnd"/>
      <w:r>
        <w:t>-</w:t>
      </w:r>
      <w:proofErr w:type="spellStart"/>
      <w:r>
        <w:t>actn</w:t>
      </w:r>
      <w:proofErr w:type="spellEnd"/>
      <w:r>
        <w:t>-problem-statement 03]</w:t>
      </w:r>
    </w:p>
    <w:p w14:paraId="1DA4176F" w14:textId="77777777" w:rsidR="00B37C4C" w:rsidRDefault="00820482">
      <w:pPr>
        <w:pStyle w:val="PlainText"/>
      </w:pPr>
      <w:r>
        <w:t xml:space="preserve">              </w:t>
      </w:r>
      <w:proofErr w:type="spellStart"/>
      <w:r>
        <w:t>Ceccarelli</w:t>
      </w:r>
      <w:proofErr w:type="spellEnd"/>
      <w:r>
        <w:t>, D., Lee, Y.,</w:t>
      </w:r>
    </w:p>
    <w:p w14:paraId="3B23B3CC" w14:textId="77777777" w:rsidR="00B37C4C" w:rsidRDefault="00820482">
      <w:pPr>
        <w:pStyle w:val="PlainText"/>
      </w:pPr>
      <w:r>
        <w:t xml:space="preserve">     </w:t>
      </w:r>
      <w:r>
        <w:t xml:space="preserve">         "Framework for Abstraction and Control of Traffic Engineered</w:t>
      </w:r>
    </w:p>
    <w:p w14:paraId="63B574F8" w14:textId="77777777" w:rsidR="00B37C4C" w:rsidRDefault="00820482">
      <w:pPr>
        <w:pStyle w:val="PlainText"/>
      </w:pPr>
      <w:r>
        <w:t xml:space="preserve">              Networks", draft-leeking-actn-problem-statement-03</w:t>
      </w:r>
    </w:p>
    <w:p w14:paraId="43554275" w14:textId="77777777" w:rsidR="00B37C4C" w:rsidRDefault="00820482">
      <w:pPr>
        <w:pStyle w:val="PlainText"/>
      </w:pPr>
      <w:r>
        <w:t xml:space="preserve">              (</w:t>
      </w:r>
      <w:proofErr w:type="gramStart"/>
      <w:r>
        <w:t>work</w:t>
      </w:r>
      <w:proofErr w:type="gramEnd"/>
      <w:r>
        <w:t xml:space="preserve"> in progress), September 2014.</w:t>
      </w:r>
    </w:p>
    <w:p w14:paraId="38E35FB7" w14:textId="77777777" w:rsidR="00B37C4C" w:rsidRDefault="00B37C4C">
      <w:pPr>
        <w:pStyle w:val="PlainText"/>
      </w:pPr>
    </w:p>
    <w:p w14:paraId="05DBC7D3" w14:textId="77777777" w:rsidR="00B37C4C" w:rsidRDefault="00820482">
      <w:pPr>
        <w:pStyle w:val="PlainText"/>
      </w:pPr>
      <w:r>
        <w:t xml:space="preserve">   [I-D.teas-actn-requirements-04]</w:t>
      </w:r>
    </w:p>
    <w:p w14:paraId="5B8DA30C" w14:textId="77777777" w:rsidR="00B37C4C" w:rsidRDefault="00820482">
      <w:pPr>
        <w:pStyle w:val="PlainText"/>
      </w:pPr>
      <w:r>
        <w:t xml:space="preserve">              Lee, Y., </w:t>
      </w:r>
      <w:proofErr w:type="spellStart"/>
      <w:r>
        <w:t>Dhody</w:t>
      </w:r>
      <w:proofErr w:type="spellEnd"/>
      <w:r>
        <w:t xml:space="preserve">, D., </w:t>
      </w:r>
      <w:proofErr w:type="spellStart"/>
      <w:r>
        <w:t>B</w:t>
      </w:r>
      <w:r>
        <w:t>elotti</w:t>
      </w:r>
      <w:proofErr w:type="spellEnd"/>
      <w:r>
        <w:t xml:space="preserve">, S., </w:t>
      </w:r>
      <w:proofErr w:type="spellStart"/>
      <w:r>
        <w:t>Pithewan</w:t>
      </w:r>
      <w:proofErr w:type="spellEnd"/>
      <w:r>
        <w:t xml:space="preserve">, K., </w:t>
      </w:r>
      <w:proofErr w:type="spellStart"/>
      <w:r>
        <w:t>Ceccarelli</w:t>
      </w:r>
      <w:proofErr w:type="spellEnd"/>
      <w:r>
        <w:t>, D.,</w:t>
      </w:r>
    </w:p>
    <w:p w14:paraId="63B4E271" w14:textId="77777777" w:rsidR="00B37C4C" w:rsidRDefault="00820482">
      <w:pPr>
        <w:pStyle w:val="PlainText"/>
      </w:pPr>
      <w:r>
        <w:t xml:space="preserve">              "Requirements for Abstraction and Control of TE Networks",</w:t>
      </w:r>
    </w:p>
    <w:p w14:paraId="2D5FF626" w14:textId="77777777" w:rsidR="00B37C4C" w:rsidRDefault="00820482">
      <w:pPr>
        <w:pStyle w:val="PlainText"/>
      </w:pPr>
      <w:r>
        <w:t xml:space="preserve">              </w:t>
      </w:r>
      <w:proofErr w:type="gramStart"/>
      <w:r>
        <w:t>draft-ietf-teas-actn-requirements-04.txt</w:t>
      </w:r>
      <w:proofErr w:type="gramEnd"/>
    </w:p>
    <w:p w14:paraId="5572D543" w14:textId="77777777" w:rsidR="00B37C4C" w:rsidRDefault="00820482">
      <w:pPr>
        <w:pStyle w:val="PlainText"/>
      </w:pPr>
      <w:r>
        <w:t xml:space="preserve">              January 2017.</w:t>
      </w:r>
    </w:p>
    <w:p w14:paraId="316C53CB" w14:textId="77777777" w:rsidR="00B37C4C" w:rsidRDefault="00B37C4C">
      <w:pPr>
        <w:pStyle w:val="PlainText"/>
      </w:pPr>
    </w:p>
    <w:p w14:paraId="23D74E2B" w14:textId="77777777" w:rsidR="00B37C4C" w:rsidRDefault="00820482">
      <w:pPr>
        <w:pStyle w:val="PlainText"/>
      </w:pPr>
      <w:r>
        <w:t xml:space="preserve">   [IETF-Slicing1]</w:t>
      </w:r>
    </w:p>
    <w:p w14:paraId="15DE7CAC" w14:textId="77777777" w:rsidR="00B37C4C" w:rsidRDefault="00820482">
      <w:pPr>
        <w:pStyle w:val="PlainText"/>
      </w:pPr>
      <w:r>
        <w:t xml:space="preserve">              "Presentations - Network</w:t>
      </w:r>
      <w:r>
        <w:t xml:space="preserve"> </w:t>
      </w:r>
      <w:proofErr w:type="gramStart"/>
      <w:r>
        <w:t>Slicing</w:t>
      </w:r>
      <w:proofErr w:type="gramEnd"/>
      <w:r>
        <w:t xml:space="preserve"> meeting at IETF 97 of</w:t>
      </w:r>
    </w:p>
    <w:p w14:paraId="13619D0B" w14:textId="77777777" w:rsidR="00B37C4C" w:rsidRDefault="00820482">
      <w:pPr>
        <w:pStyle w:val="PlainText"/>
      </w:pPr>
      <w:r>
        <w:t xml:space="preserve">              15th November 2016", </w:t>
      </w:r>
      <w:proofErr w:type="spellStart"/>
      <w:r>
        <w:t>n.d.</w:t>
      </w:r>
      <w:proofErr w:type="spellEnd"/>
      <w:r>
        <w:t>, &lt;https://www.dropbox.com/s/ax2o</w:t>
      </w:r>
    </w:p>
    <w:p w14:paraId="22D25835" w14:textId="77777777" w:rsidR="00B37C4C" w:rsidRDefault="00820482">
      <w:pPr>
        <w:pStyle w:val="PlainText"/>
      </w:pPr>
      <w:r>
        <w:t xml:space="preserve">              </w:t>
      </w:r>
      <w:proofErr w:type="gramStart"/>
      <w:r>
        <w:t>fdwygjema8z/0-Network%</w:t>
      </w:r>
      <w:proofErr w:type="gramEnd"/>
      <w:r>
        <w:t>20Slicing%20Side%20Meeting%20Introdu</w:t>
      </w:r>
    </w:p>
    <w:p w14:paraId="7A8EBF58" w14:textId="77777777" w:rsidR="00B37C4C" w:rsidRDefault="00820482">
      <w:pPr>
        <w:pStyle w:val="PlainText"/>
      </w:pPr>
      <w:r>
        <w:t xml:space="preserve">              ction_IETF97.pdf&gt;.</w:t>
      </w:r>
    </w:p>
    <w:p w14:paraId="514F87DB" w14:textId="77777777" w:rsidR="00B37C4C" w:rsidRDefault="00B37C4C">
      <w:pPr>
        <w:pStyle w:val="PlainText"/>
      </w:pPr>
    </w:p>
    <w:p w14:paraId="731BC42E" w14:textId="77777777" w:rsidR="00B37C4C" w:rsidRDefault="00820482">
      <w:pPr>
        <w:pStyle w:val="PlainText"/>
      </w:pPr>
      <w:r>
        <w:t xml:space="preserve">   [IETF-Slicing2]</w:t>
      </w:r>
    </w:p>
    <w:p w14:paraId="0B4220EF" w14:textId="77777777" w:rsidR="00B37C4C" w:rsidRDefault="00820482">
      <w:pPr>
        <w:pStyle w:val="PlainText"/>
      </w:pPr>
      <w:r>
        <w:t xml:space="preserve">              "</w:t>
      </w:r>
      <w:r>
        <w:t xml:space="preserve">Presentations - Network </w:t>
      </w:r>
      <w:proofErr w:type="gramStart"/>
      <w:r>
        <w:t>Slicing</w:t>
      </w:r>
      <w:proofErr w:type="gramEnd"/>
      <w:r>
        <w:t xml:space="preserve"> meeting at IETF 97 of</w:t>
      </w:r>
    </w:p>
    <w:p w14:paraId="02F62CFF" w14:textId="77777777" w:rsidR="00B37C4C" w:rsidRDefault="00820482">
      <w:pPr>
        <w:pStyle w:val="PlainText"/>
      </w:pPr>
      <w:r>
        <w:t xml:space="preserve">              15th November 2016", </w:t>
      </w:r>
      <w:proofErr w:type="spellStart"/>
      <w:r>
        <w:t>n.d.</w:t>
      </w:r>
      <w:proofErr w:type="spellEnd"/>
      <w:r>
        <w:t>, &lt;https://www.dropbox.com/s/k2or</w:t>
      </w:r>
    </w:p>
    <w:p w14:paraId="3928E0A5" w14:textId="77777777" w:rsidR="00B37C4C" w:rsidRDefault="00820482">
      <w:pPr>
        <w:pStyle w:val="PlainText"/>
      </w:pPr>
      <w:r>
        <w:t xml:space="preserve">              6sd0ddzrc6c/1-Network%20Slicing%20Problem%20Statement_IETF</w:t>
      </w:r>
    </w:p>
    <w:p w14:paraId="703EE1A6" w14:textId="77777777" w:rsidR="00B37C4C" w:rsidRDefault="00820482">
      <w:pPr>
        <w:pStyle w:val="PlainText"/>
      </w:pPr>
      <w:r>
        <w:lastRenderedPageBreak/>
        <w:t xml:space="preserve">              97</w:t>
      </w:r>
      <w:proofErr w:type="gramStart"/>
      <w:r>
        <w:t>.pdf</w:t>
      </w:r>
      <w:proofErr w:type="gramEnd"/>
      <w:r>
        <w:t>&gt;.</w:t>
      </w:r>
    </w:p>
    <w:p w14:paraId="376387A1" w14:textId="77777777" w:rsidR="00B37C4C" w:rsidRDefault="00B37C4C">
      <w:pPr>
        <w:pStyle w:val="PlainText"/>
      </w:pPr>
    </w:p>
    <w:p w14:paraId="0056FBBE" w14:textId="77777777" w:rsidR="00B37C4C" w:rsidRDefault="00820482">
      <w:pPr>
        <w:pStyle w:val="PlainText"/>
      </w:pPr>
      <w:r>
        <w:t xml:space="preserve">   [IETF-Slicing3]</w:t>
      </w:r>
    </w:p>
    <w:p w14:paraId="240449BE" w14:textId="77777777" w:rsidR="00B37C4C" w:rsidRDefault="00820482">
      <w:pPr>
        <w:pStyle w:val="PlainText"/>
      </w:pPr>
      <w:r>
        <w:t xml:space="preserve">             </w:t>
      </w:r>
      <w:r>
        <w:t xml:space="preserve"> "Presentations - Network </w:t>
      </w:r>
      <w:proofErr w:type="gramStart"/>
      <w:r>
        <w:t>Slicing</w:t>
      </w:r>
      <w:proofErr w:type="gramEnd"/>
      <w:r>
        <w:t xml:space="preserve"> meeting at IETF 97 of</w:t>
      </w:r>
    </w:p>
    <w:p w14:paraId="538DCDD3" w14:textId="77777777" w:rsidR="00B37C4C" w:rsidRDefault="00820482">
      <w:pPr>
        <w:pStyle w:val="PlainText"/>
      </w:pPr>
      <w:r>
        <w:t xml:space="preserve">              15th November 2016", </w:t>
      </w:r>
      <w:proofErr w:type="spellStart"/>
      <w:r>
        <w:t>n.d.</w:t>
      </w:r>
      <w:proofErr w:type="spellEnd"/>
      <w:r>
        <w:t>, &lt;https://www.dropbox.com/s/g8zv</w:t>
      </w:r>
    </w:p>
    <w:p w14:paraId="021DEAAD" w14:textId="77777777" w:rsidR="00B37C4C" w:rsidRDefault="00820482">
      <w:pPr>
        <w:pStyle w:val="PlainText"/>
      </w:pPr>
      <w:r>
        <w:t xml:space="preserve">              </w:t>
      </w:r>
      <w:proofErr w:type="gramStart"/>
      <w:r>
        <w:t>fvbrtkysjs1/2-Autonomic%</w:t>
      </w:r>
      <w:proofErr w:type="gramEnd"/>
      <w:r>
        <w:t>20Slice%20Networking_IETF97.pdf&gt;.</w:t>
      </w:r>
    </w:p>
    <w:p w14:paraId="50C0AC37" w14:textId="77777777" w:rsidR="00B37C4C" w:rsidRDefault="00B37C4C">
      <w:pPr>
        <w:pStyle w:val="PlainText"/>
      </w:pPr>
    </w:p>
    <w:p w14:paraId="0A9B8AC2" w14:textId="77777777" w:rsidR="00B37C4C" w:rsidRDefault="00820482">
      <w:pPr>
        <w:pStyle w:val="PlainText"/>
      </w:pPr>
      <w:r>
        <w:t xml:space="preserve">   [IETF-Slicing4]</w:t>
      </w:r>
    </w:p>
    <w:p w14:paraId="0C26F79E" w14:textId="77777777" w:rsidR="00B37C4C" w:rsidRDefault="00820482">
      <w:pPr>
        <w:pStyle w:val="PlainText"/>
      </w:pPr>
      <w:r>
        <w:t xml:space="preserve">              "Presentations - </w:t>
      </w:r>
      <w:r>
        <w:t xml:space="preserve">Network </w:t>
      </w:r>
      <w:proofErr w:type="gramStart"/>
      <w:r>
        <w:t>Slicing</w:t>
      </w:r>
      <w:proofErr w:type="gramEnd"/>
      <w:r>
        <w:t xml:space="preserve"> meeting at IETF 97 of</w:t>
      </w:r>
    </w:p>
    <w:p w14:paraId="4DF61248" w14:textId="77777777" w:rsidR="00B37C4C" w:rsidRDefault="00820482">
      <w:pPr>
        <w:pStyle w:val="PlainText"/>
      </w:pPr>
      <w:r>
        <w:t xml:space="preserve">              15th November 2016", </w:t>
      </w:r>
      <w:proofErr w:type="spellStart"/>
      <w:r>
        <w:t>n.d.</w:t>
      </w:r>
      <w:proofErr w:type="spellEnd"/>
      <w:r>
        <w:t>, &lt;https://www.dropbox.com/s/d3rk</w:t>
      </w:r>
    </w:p>
    <w:p w14:paraId="74284299" w14:textId="77777777" w:rsidR="00B37C4C" w:rsidRDefault="00820482">
      <w:pPr>
        <w:pStyle w:val="PlainText"/>
      </w:pPr>
      <w:r>
        <w:t xml:space="preserve">              4pjeg552ilv/3-Architecture%20for%20delivering%20multicast%</w:t>
      </w:r>
    </w:p>
    <w:p w14:paraId="478FDDBE" w14:textId="77777777" w:rsidR="00B37C4C" w:rsidRDefault="00820482">
      <w:pPr>
        <w:pStyle w:val="PlainText"/>
      </w:pPr>
      <w:r>
        <w:t xml:space="preserve">              20mobility%20services%20using%20network%20slicing_IETF97.p</w:t>
      </w:r>
    </w:p>
    <w:p w14:paraId="753AAD18" w14:textId="77777777" w:rsidR="00B37C4C" w:rsidRDefault="00820482">
      <w:pPr>
        <w:pStyle w:val="PlainText"/>
      </w:pPr>
      <w:r>
        <w:t xml:space="preserve">              </w:t>
      </w:r>
      <w:proofErr w:type="spellStart"/>
      <w:proofErr w:type="gramStart"/>
      <w:r>
        <w:t>df</w:t>
      </w:r>
      <w:proofErr w:type="spellEnd"/>
      <w:proofErr w:type="gramEnd"/>
      <w:r>
        <w:t>&gt;.</w:t>
      </w:r>
    </w:p>
    <w:p w14:paraId="670F6136" w14:textId="77777777" w:rsidR="00B37C4C" w:rsidRDefault="00B37C4C">
      <w:pPr>
        <w:pStyle w:val="PlainText"/>
      </w:pPr>
    </w:p>
    <w:p w14:paraId="5411393F" w14:textId="77777777" w:rsidR="00B37C4C" w:rsidRDefault="00B37C4C">
      <w:pPr>
        <w:pStyle w:val="PlainText"/>
      </w:pPr>
    </w:p>
    <w:p w14:paraId="33CDFD8E" w14:textId="77777777" w:rsidR="00B37C4C" w:rsidRDefault="00B37C4C">
      <w:pPr>
        <w:pStyle w:val="PlainText"/>
      </w:pPr>
    </w:p>
    <w:p w14:paraId="0084F7FF" w14:textId="77777777" w:rsidR="00B37C4C" w:rsidRDefault="00820482">
      <w:pPr>
        <w:pStyle w:val="PlainText"/>
      </w:pPr>
      <w:r>
        <w:t xml:space="preserve">   [IETF-Slicing5]</w:t>
      </w:r>
    </w:p>
    <w:p w14:paraId="082AA916" w14:textId="77777777" w:rsidR="00B37C4C" w:rsidRDefault="00820482">
      <w:pPr>
        <w:pStyle w:val="PlainText"/>
      </w:pPr>
      <w:r>
        <w:t xml:space="preserve">              "Presentations - Network </w:t>
      </w:r>
      <w:proofErr w:type="gramStart"/>
      <w:r>
        <w:t>Slicing</w:t>
      </w:r>
      <w:proofErr w:type="gramEnd"/>
      <w:r>
        <w:t xml:space="preserve"> meeting at IETF 97 of</w:t>
      </w:r>
    </w:p>
    <w:p w14:paraId="67A5745A" w14:textId="77777777" w:rsidR="00B37C4C" w:rsidRDefault="00820482">
      <w:pPr>
        <w:pStyle w:val="PlainText"/>
      </w:pPr>
      <w:r>
        <w:t xml:space="preserve">              15th November 2016", </w:t>
      </w:r>
      <w:proofErr w:type="spellStart"/>
      <w:r>
        <w:t>n.d.</w:t>
      </w:r>
      <w:proofErr w:type="spellEnd"/>
      <w:r>
        <w:t>, &lt;https://www.dropbox.com/s/e3is</w:t>
      </w:r>
    </w:p>
    <w:p w14:paraId="516D9159" w14:textId="77777777" w:rsidR="00B37C4C" w:rsidRDefault="00820482">
      <w:pPr>
        <w:pStyle w:val="PlainText"/>
      </w:pPr>
      <w:r>
        <w:t xml:space="preserve">              </w:t>
      </w:r>
      <w:proofErr w:type="gramStart"/>
      <w:r>
        <w:t>n1bxwwhaw8g/4-ACTN%</w:t>
      </w:r>
      <w:proofErr w:type="gramEnd"/>
      <w:r>
        <w:t>20and%20network%20slicing_IETF97.pdf&gt;.</w:t>
      </w:r>
    </w:p>
    <w:p w14:paraId="736DF405" w14:textId="77777777" w:rsidR="00B37C4C" w:rsidRDefault="00B37C4C">
      <w:pPr>
        <w:pStyle w:val="PlainText"/>
      </w:pPr>
    </w:p>
    <w:p w14:paraId="5C376B36" w14:textId="77777777" w:rsidR="00B37C4C" w:rsidRDefault="00820482">
      <w:pPr>
        <w:pStyle w:val="PlainText"/>
      </w:pPr>
      <w:r>
        <w:t xml:space="preserve">   [RFC2119]  </w:t>
      </w:r>
      <w:proofErr w:type="spellStart"/>
      <w:r>
        <w:t>Bradner</w:t>
      </w:r>
      <w:proofErr w:type="spellEnd"/>
      <w:r>
        <w:t>, S., "Key words for use in RFCs to Indicate</w:t>
      </w:r>
    </w:p>
    <w:p w14:paraId="5518D926" w14:textId="77777777" w:rsidR="00B37C4C" w:rsidRDefault="00820482">
      <w:pPr>
        <w:pStyle w:val="PlainText"/>
      </w:pPr>
      <w:r>
        <w:t xml:space="preserve">              Requirement Levels", BCP 14, RFC 2119,</w:t>
      </w:r>
    </w:p>
    <w:p w14:paraId="354F5B2D" w14:textId="77777777" w:rsidR="00B37C4C" w:rsidRDefault="00820482">
      <w:pPr>
        <w:pStyle w:val="PlainText"/>
      </w:pPr>
      <w:r>
        <w:t xml:space="preserve">              DOI 10.17487/RFC2119, March 1997,</w:t>
      </w:r>
    </w:p>
    <w:p w14:paraId="4069950E" w14:textId="77777777" w:rsidR="00B37C4C" w:rsidRDefault="00820482">
      <w:pPr>
        <w:pStyle w:val="PlainText"/>
      </w:pPr>
      <w:r>
        <w:t xml:space="preserve">              &lt;http://www.rfc-editor.org/info/rfc2119&gt;.</w:t>
      </w:r>
    </w:p>
    <w:p w14:paraId="2D880D68" w14:textId="77777777" w:rsidR="00B37C4C" w:rsidRDefault="00B37C4C">
      <w:pPr>
        <w:pStyle w:val="PlainText"/>
      </w:pPr>
    </w:p>
    <w:p w14:paraId="57772805" w14:textId="77777777" w:rsidR="00B37C4C" w:rsidRDefault="00820482">
      <w:pPr>
        <w:pStyle w:val="PlainText"/>
      </w:pPr>
      <w:r>
        <w:t xml:space="preserve">   [RFC4364]  Rosen, E. and Y. </w:t>
      </w:r>
      <w:proofErr w:type="spellStart"/>
      <w:r>
        <w:t>Rekhter</w:t>
      </w:r>
      <w:proofErr w:type="spellEnd"/>
      <w:r>
        <w:t>, "BGP/MPLS IP Virtual Private</w:t>
      </w:r>
    </w:p>
    <w:p w14:paraId="11472E79" w14:textId="77777777" w:rsidR="00B37C4C" w:rsidRDefault="00820482">
      <w:pPr>
        <w:pStyle w:val="PlainText"/>
      </w:pPr>
      <w:r>
        <w:t xml:space="preserve">              Networks (VPNs)", RFC 4364, DOI 10.17487/RFC4364, February</w:t>
      </w:r>
    </w:p>
    <w:p w14:paraId="72CE8596" w14:textId="77777777" w:rsidR="00B37C4C" w:rsidRDefault="00820482">
      <w:pPr>
        <w:pStyle w:val="PlainText"/>
      </w:pPr>
      <w:r>
        <w:t xml:space="preserve">              2006, &lt;http://www.rfc-editor.org/info/rfc4364&gt;.</w:t>
      </w:r>
    </w:p>
    <w:p w14:paraId="77E7BD15" w14:textId="77777777" w:rsidR="00B37C4C" w:rsidRDefault="00B37C4C">
      <w:pPr>
        <w:pStyle w:val="PlainText"/>
      </w:pPr>
    </w:p>
    <w:p w14:paraId="104DB68F" w14:textId="77777777" w:rsidR="00B37C4C" w:rsidRDefault="00820482">
      <w:pPr>
        <w:pStyle w:val="PlainText"/>
      </w:pPr>
      <w:r>
        <w:t xml:space="preserve">   [RFC1958] Carpenter, B., "Architectural Principles of the Internet",</w:t>
      </w:r>
    </w:p>
    <w:p w14:paraId="10613D08" w14:textId="77777777" w:rsidR="00B37C4C" w:rsidRDefault="00820482">
      <w:pPr>
        <w:pStyle w:val="PlainText"/>
      </w:pPr>
      <w:r>
        <w:t xml:space="preserve">          </w:t>
      </w:r>
      <w:r>
        <w:t xml:space="preserve">   RFC 1958,</w:t>
      </w:r>
    </w:p>
    <w:p w14:paraId="7D6F0E68" w14:textId="77777777" w:rsidR="00B37C4C" w:rsidRDefault="00820482">
      <w:pPr>
        <w:pStyle w:val="PlainText"/>
      </w:pPr>
      <w:r>
        <w:t xml:space="preserve">             &lt;https://www.ietf.org/rfc/rfc1958.txt&gt;.</w:t>
      </w:r>
    </w:p>
    <w:p w14:paraId="288895F5" w14:textId="77777777" w:rsidR="00B37C4C" w:rsidRDefault="00B37C4C">
      <w:pPr>
        <w:pStyle w:val="PlainText"/>
      </w:pPr>
    </w:p>
    <w:p w14:paraId="1AED9A51" w14:textId="77777777" w:rsidR="00B37C4C" w:rsidRDefault="00820482">
      <w:pPr>
        <w:pStyle w:val="PlainText"/>
      </w:pPr>
      <w:r>
        <w:t xml:space="preserve">   [RFC3439] Bush, R., Meyer, D., "Some Internet Architectural Guidelines and</w:t>
      </w:r>
    </w:p>
    <w:p w14:paraId="2845E5C0" w14:textId="77777777" w:rsidR="00B37C4C" w:rsidRDefault="00820482">
      <w:pPr>
        <w:pStyle w:val="PlainText"/>
      </w:pPr>
      <w:r>
        <w:t xml:space="preserve">             Philosophy"</w:t>
      </w:r>
      <w:proofErr w:type="gramStart"/>
      <w:r>
        <w:t>,  RFC</w:t>
      </w:r>
      <w:proofErr w:type="gramEnd"/>
      <w:r>
        <w:t xml:space="preserve"> 3439,</w:t>
      </w:r>
    </w:p>
    <w:p w14:paraId="1C8BC5CD" w14:textId="77777777" w:rsidR="00B37C4C" w:rsidRDefault="00820482">
      <w:pPr>
        <w:pStyle w:val="PlainText"/>
      </w:pPr>
      <w:r>
        <w:t xml:space="preserve">             &lt;https://www.ietf.org/rfc/rfc3439.txt&gt;.</w:t>
      </w:r>
    </w:p>
    <w:p w14:paraId="39301527" w14:textId="77777777" w:rsidR="00B37C4C" w:rsidRDefault="00B37C4C">
      <w:pPr>
        <w:pStyle w:val="PlainText"/>
      </w:pPr>
    </w:p>
    <w:p w14:paraId="04A83E2E" w14:textId="77777777" w:rsidR="00B37C4C" w:rsidRDefault="00820482">
      <w:pPr>
        <w:pStyle w:val="PlainText"/>
      </w:pPr>
      <w:r>
        <w:t xml:space="preserve">   [RFC3234] Carpent</w:t>
      </w:r>
      <w:r>
        <w:t>er, B., Brim S., "</w:t>
      </w:r>
      <w:proofErr w:type="spellStart"/>
      <w:r>
        <w:t>Middleboxes</w:t>
      </w:r>
      <w:proofErr w:type="spellEnd"/>
      <w:r>
        <w:t xml:space="preserve">: Taxonomy and Issues", </w:t>
      </w:r>
    </w:p>
    <w:p w14:paraId="4566295A" w14:textId="77777777" w:rsidR="00B37C4C" w:rsidRDefault="00820482">
      <w:pPr>
        <w:pStyle w:val="PlainText"/>
      </w:pPr>
      <w:r>
        <w:t xml:space="preserve">            RFC3439,</w:t>
      </w:r>
    </w:p>
    <w:p w14:paraId="7B4D35D6" w14:textId="77777777" w:rsidR="00B37C4C" w:rsidRDefault="00820482">
      <w:pPr>
        <w:pStyle w:val="PlainText"/>
      </w:pPr>
      <w:r>
        <w:t xml:space="preserve">              &lt;https://tools.ietf.org/html/rfc3234&gt;.</w:t>
      </w:r>
    </w:p>
    <w:p w14:paraId="5C175245" w14:textId="77777777" w:rsidR="00B37C4C" w:rsidRDefault="00B37C4C">
      <w:pPr>
        <w:pStyle w:val="PlainText"/>
      </w:pPr>
    </w:p>
    <w:p w14:paraId="05BC00E7" w14:textId="77777777" w:rsidR="00B37C4C" w:rsidRDefault="00820482">
      <w:pPr>
        <w:pStyle w:val="PlainText"/>
      </w:pPr>
      <w:r>
        <w:t xml:space="preserve">   [RFC7149] </w:t>
      </w:r>
      <w:proofErr w:type="spellStart"/>
      <w:r>
        <w:t>Boucadair</w:t>
      </w:r>
      <w:proofErr w:type="spellEnd"/>
      <w:r>
        <w:t xml:space="preserve">, M., </w:t>
      </w:r>
      <w:proofErr w:type="spellStart"/>
      <w:r>
        <w:t>Jacquenet</w:t>
      </w:r>
      <w:proofErr w:type="spellEnd"/>
      <w:r>
        <w:t xml:space="preserve">, C.  , </w:t>
      </w:r>
      <w:proofErr w:type="gramStart"/>
      <w:r>
        <w:t>" Software</w:t>
      </w:r>
      <w:proofErr w:type="gramEnd"/>
      <w:r>
        <w:t>-Defined Networking: A</w:t>
      </w:r>
    </w:p>
    <w:p w14:paraId="187B5D9C" w14:textId="77777777" w:rsidR="00B37C4C" w:rsidRDefault="00820482">
      <w:pPr>
        <w:pStyle w:val="PlainText"/>
      </w:pPr>
      <w:r>
        <w:t xml:space="preserve">             Perspective from within a Service Pr</w:t>
      </w:r>
      <w:r>
        <w:t>ovider Environment", RFC 7149,</w:t>
      </w:r>
    </w:p>
    <w:p w14:paraId="4FC2EC48" w14:textId="77777777" w:rsidR="00B37C4C" w:rsidRDefault="00820482">
      <w:pPr>
        <w:pStyle w:val="PlainText"/>
      </w:pPr>
      <w:r>
        <w:t xml:space="preserve">             March 2014</w:t>
      </w:r>
    </w:p>
    <w:p w14:paraId="03EF725B" w14:textId="77777777" w:rsidR="00B37C4C" w:rsidRDefault="00820482">
      <w:pPr>
        <w:pStyle w:val="PlainText"/>
      </w:pPr>
      <w:r>
        <w:t xml:space="preserve">             &lt;https://tools.ietf.org/html/rfc7149&gt;.</w:t>
      </w:r>
    </w:p>
    <w:p w14:paraId="1402CBA0" w14:textId="77777777" w:rsidR="00B37C4C" w:rsidRDefault="00B37C4C">
      <w:pPr>
        <w:pStyle w:val="PlainText"/>
      </w:pPr>
    </w:p>
    <w:p w14:paraId="4A4A864D" w14:textId="77777777" w:rsidR="00B37C4C" w:rsidRDefault="00820482">
      <w:pPr>
        <w:pStyle w:val="PlainText"/>
      </w:pPr>
      <w:r>
        <w:t xml:space="preserve">   [SFG WG]</w:t>
      </w:r>
    </w:p>
    <w:p w14:paraId="280F1543" w14:textId="77777777" w:rsidR="00B37C4C" w:rsidRDefault="00820482">
      <w:pPr>
        <w:pStyle w:val="PlainText"/>
      </w:pPr>
      <w:r>
        <w:t xml:space="preserve">              "Service Function Chaining WG"</w:t>
      </w:r>
    </w:p>
    <w:p w14:paraId="65AF6449" w14:textId="77777777" w:rsidR="00B37C4C" w:rsidRDefault="00820482">
      <w:pPr>
        <w:pStyle w:val="PlainText"/>
      </w:pPr>
      <w:r>
        <w:t xml:space="preserve">              &lt;https://datatracker.ietf.org/doc/charter-ietf-sfc/&gt;.</w:t>
      </w:r>
    </w:p>
    <w:p w14:paraId="14A72029" w14:textId="77777777" w:rsidR="00B37C4C" w:rsidRDefault="00820482">
      <w:pPr>
        <w:pStyle w:val="PlainText"/>
      </w:pPr>
      <w:r>
        <w:t xml:space="preserve">   [CPP]</w:t>
      </w:r>
    </w:p>
    <w:p w14:paraId="6A897DFD" w14:textId="77777777" w:rsidR="00B37C4C" w:rsidRDefault="00820482">
      <w:pPr>
        <w:pStyle w:val="PlainText"/>
      </w:pPr>
      <w:r>
        <w:t xml:space="preserve">              </w:t>
      </w:r>
      <w:proofErr w:type="spellStart"/>
      <w:r>
        <w:t>Boucadair</w:t>
      </w:r>
      <w:proofErr w:type="spellEnd"/>
      <w:r>
        <w:t xml:space="preserve"> M., </w:t>
      </w:r>
      <w:proofErr w:type="spellStart"/>
      <w:r>
        <w:t>Jacquenet</w:t>
      </w:r>
      <w:proofErr w:type="spellEnd"/>
      <w:r>
        <w:t>, C., Wang, N., "IP Connectivity</w:t>
      </w:r>
    </w:p>
    <w:p w14:paraId="37B33C7C" w14:textId="77777777" w:rsidR="00B37C4C" w:rsidRDefault="00820482">
      <w:pPr>
        <w:pStyle w:val="PlainText"/>
      </w:pPr>
      <w:r>
        <w:t xml:space="preserve">              Provisioning Profile (CPP)"</w:t>
      </w:r>
    </w:p>
    <w:p w14:paraId="72243843" w14:textId="77777777" w:rsidR="00B37C4C" w:rsidRDefault="00820482">
      <w:pPr>
        <w:pStyle w:val="PlainText"/>
      </w:pPr>
      <w:r>
        <w:t xml:space="preserve">              &lt;https://tools.ietf.org/html/rfc7297&gt;</w:t>
      </w:r>
    </w:p>
    <w:p w14:paraId="728F4CA9" w14:textId="77777777" w:rsidR="00B37C4C" w:rsidRDefault="00B37C4C">
      <w:pPr>
        <w:pStyle w:val="PlainText"/>
      </w:pPr>
    </w:p>
    <w:p w14:paraId="7E7CE601" w14:textId="77777777" w:rsidR="00B37C4C" w:rsidRDefault="00820482">
      <w:pPr>
        <w:pStyle w:val="PlainText"/>
      </w:pPr>
      <w:r>
        <w:t xml:space="preserve">    [IETF-Mobility]Truong-Xuan Do, Young-Han Kim, "Architecture</w:t>
      </w:r>
    </w:p>
    <w:p w14:paraId="1890A2E3" w14:textId="77777777" w:rsidR="00B37C4C" w:rsidRDefault="00820482">
      <w:pPr>
        <w:pStyle w:val="PlainText"/>
      </w:pPr>
      <w:r>
        <w:t xml:space="preserve">              </w:t>
      </w:r>
      <w:proofErr w:type="gramStart"/>
      <w:r>
        <w:t>for</w:t>
      </w:r>
      <w:proofErr w:type="gramEnd"/>
      <w:r>
        <w:t xml:space="preserve"> delivering multicast mo</w:t>
      </w:r>
      <w:r>
        <w:t>bility services using network</w:t>
      </w:r>
    </w:p>
    <w:p w14:paraId="7FC58EF1" w14:textId="77777777" w:rsidR="00B37C4C" w:rsidRDefault="00820482">
      <w:pPr>
        <w:pStyle w:val="PlainText"/>
      </w:pPr>
      <w:r>
        <w:t xml:space="preserve">              </w:t>
      </w:r>
      <w:proofErr w:type="gramStart"/>
      <w:r>
        <w:t>slicing</w:t>
      </w:r>
      <w:proofErr w:type="gramEnd"/>
      <w:r>
        <w:t xml:space="preserve">" 2016-10-31              </w:t>
      </w:r>
    </w:p>
    <w:p w14:paraId="5909A165" w14:textId="77777777" w:rsidR="00B37C4C" w:rsidRDefault="00820482">
      <w:pPr>
        <w:pStyle w:val="PlainText"/>
      </w:pPr>
      <w:r>
        <w:lastRenderedPageBreak/>
        <w:t xml:space="preserve">              &lt;</w:t>
      </w:r>
      <w:proofErr w:type="gramStart"/>
      <w:r>
        <w:t>draft-xuan-dmm-multicast-mobility-slicing-00.txt</w:t>
      </w:r>
      <w:proofErr w:type="gramEnd"/>
      <w:r>
        <w:t xml:space="preserve">&gt;    </w:t>
      </w:r>
    </w:p>
    <w:p w14:paraId="6181849E" w14:textId="77777777" w:rsidR="00B37C4C" w:rsidRDefault="00B37C4C">
      <w:pPr>
        <w:pStyle w:val="PlainText"/>
      </w:pPr>
    </w:p>
    <w:p w14:paraId="40C994F0" w14:textId="77777777" w:rsidR="00B37C4C" w:rsidRPr="00820482" w:rsidRDefault="00820482">
      <w:pPr>
        <w:pStyle w:val="PlainText"/>
        <w:rPr>
          <w:lang w:val="es-ES"/>
          <w:rPrChange w:id="65" w:author="Carlos J. Bernardos" w:date="2017-05-16T21:06:00Z">
            <w:rPr/>
          </w:rPrChange>
        </w:rPr>
      </w:pPr>
      <w:r>
        <w:t xml:space="preserve">    </w:t>
      </w:r>
      <w:r w:rsidRPr="00820482">
        <w:rPr>
          <w:lang w:val="es-ES"/>
          <w:rPrChange w:id="66" w:author="Carlos J. Bernardos" w:date="2017-05-16T21:06:00Z">
            <w:rPr/>
          </w:rPrChange>
        </w:rPr>
        <w:t>[IETF-</w:t>
      </w:r>
      <w:proofErr w:type="spellStart"/>
      <w:r w:rsidRPr="00820482">
        <w:rPr>
          <w:lang w:val="es-ES"/>
          <w:rPrChange w:id="67" w:author="Carlos J. Bernardos" w:date="2017-05-16T21:06:00Z">
            <w:rPr/>
          </w:rPrChange>
        </w:rPr>
        <w:t>Virtualization</w:t>
      </w:r>
      <w:proofErr w:type="spellEnd"/>
      <w:r w:rsidRPr="00820482">
        <w:rPr>
          <w:lang w:val="es-ES"/>
          <w:rPrChange w:id="68" w:author="Carlos J. Bernardos" w:date="2017-05-16T21:06:00Z">
            <w:rPr/>
          </w:rPrChange>
        </w:rPr>
        <w:t xml:space="preserve">] Carlos Bernardos, </w:t>
      </w:r>
      <w:proofErr w:type="spellStart"/>
      <w:r w:rsidRPr="00820482">
        <w:rPr>
          <w:lang w:val="es-ES"/>
          <w:rPrChange w:id="69" w:author="Carlos J. Bernardos" w:date="2017-05-16T21:06:00Z">
            <w:rPr/>
          </w:rPrChange>
        </w:rPr>
        <w:t>Akbar</w:t>
      </w:r>
      <w:proofErr w:type="spellEnd"/>
      <w:r w:rsidRPr="00820482">
        <w:rPr>
          <w:lang w:val="es-ES"/>
          <w:rPrChange w:id="70" w:author="Carlos J. Bernardos" w:date="2017-05-16T21:06:00Z">
            <w:rPr/>
          </w:rPrChange>
        </w:rPr>
        <w:t xml:space="preserve"> </w:t>
      </w:r>
      <w:proofErr w:type="spellStart"/>
      <w:r w:rsidRPr="00820482">
        <w:rPr>
          <w:lang w:val="es-ES"/>
          <w:rPrChange w:id="71" w:author="Carlos J. Bernardos" w:date="2017-05-16T21:06:00Z">
            <w:rPr/>
          </w:rPrChange>
        </w:rPr>
        <w:t>Rahman</w:t>
      </w:r>
      <w:proofErr w:type="spellEnd"/>
      <w:r w:rsidRPr="00820482">
        <w:rPr>
          <w:lang w:val="es-ES"/>
          <w:rPrChange w:id="72" w:author="Carlos J. Bernardos" w:date="2017-05-16T21:06:00Z">
            <w:rPr/>
          </w:rPrChange>
        </w:rPr>
        <w:t xml:space="preserve">, Juan </w:t>
      </w:r>
      <w:proofErr w:type="spellStart"/>
      <w:r w:rsidRPr="00820482">
        <w:rPr>
          <w:lang w:val="es-ES"/>
          <w:rPrChange w:id="73" w:author="Carlos J. Bernardos" w:date="2017-05-16T21:06:00Z">
            <w:rPr/>
          </w:rPrChange>
        </w:rPr>
        <w:t>Zuniga</w:t>
      </w:r>
      <w:proofErr w:type="spellEnd"/>
      <w:r w:rsidRPr="00820482">
        <w:rPr>
          <w:lang w:val="es-ES"/>
          <w:rPrChange w:id="74" w:author="Carlos J. Bernardos" w:date="2017-05-16T21:06:00Z">
            <w:rPr/>
          </w:rPrChange>
        </w:rPr>
        <w:t xml:space="preserve">, Luis Contreras, </w:t>
      </w:r>
    </w:p>
    <w:p w14:paraId="1063987A" w14:textId="77777777" w:rsidR="00B37C4C" w:rsidRDefault="00820482">
      <w:pPr>
        <w:pStyle w:val="PlainText"/>
      </w:pPr>
      <w:r w:rsidRPr="00820482">
        <w:rPr>
          <w:lang w:val="es-ES"/>
          <w:rPrChange w:id="75" w:author="Carlos J. Bernardos" w:date="2017-05-16T21:06:00Z">
            <w:rPr/>
          </w:rPrChange>
        </w:rPr>
        <w:t xml:space="preserve">              </w:t>
      </w:r>
      <w:r>
        <w:t xml:space="preserve">Pedro </w:t>
      </w:r>
      <w:r>
        <w:t xml:space="preserve">Aranda, </w:t>
      </w:r>
      <w:proofErr w:type="gramStart"/>
      <w:r>
        <w:t>" Network</w:t>
      </w:r>
      <w:proofErr w:type="gramEnd"/>
      <w:r>
        <w:t xml:space="preserve"> Virtualization Research Challenges" 2016-10-31</w:t>
      </w:r>
    </w:p>
    <w:p w14:paraId="57DD3944" w14:textId="77777777" w:rsidR="00B37C4C" w:rsidRDefault="00820482">
      <w:pPr>
        <w:pStyle w:val="PlainText"/>
      </w:pPr>
      <w:r>
        <w:t xml:space="preserve">              &lt;</w:t>
      </w:r>
      <w:proofErr w:type="gramStart"/>
      <w:r>
        <w:t>draft-irtf-nfvrg-gaps-network-virtualization-03.txt</w:t>
      </w:r>
      <w:proofErr w:type="gramEnd"/>
      <w:r>
        <w:t xml:space="preserve">&gt;    </w:t>
      </w:r>
    </w:p>
    <w:p w14:paraId="5CEAC157" w14:textId="77777777" w:rsidR="00B37C4C" w:rsidRDefault="00B37C4C">
      <w:pPr>
        <w:pStyle w:val="PlainText"/>
      </w:pPr>
    </w:p>
    <w:p w14:paraId="35080611" w14:textId="77777777" w:rsidR="00B37C4C" w:rsidRPr="00820482" w:rsidRDefault="00820482">
      <w:pPr>
        <w:pStyle w:val="PlainText"/>
        <w:rPr>
          <w:lang w:val="es-ES"/>
          <w:rPrChange w:id="76" w:author="Carlos J. Bernardos" w:date="2017-05-16T21:06:00Z">
            <w:rPr/>
          </w:rPrChange>
        </w:rPr>
      </w:pPr>
      <w:r>
        <w:t xml:space="preserve">     </w:t>
      </w:r>
      <w:r w:rsidRPr="00820482">
        <w:rPr>
          <w:lang w:val="es-ES"/>
          <w:rPrChange w:id="77" w:author="Carlos J. Bernardos" w:date="2017-05-16T21:06:00Z">
            <w:rPr/>
          </w:rPrChange>
        </w:rPr>
        <w:t>[IETF-</w:t>
      </w:r>
      <w:proofErr w:type="spellStart"/>
      <w:r w:rsidRPr="00820482">
        <w:rPr>
          <w:lang w:val="es-ES"/>
          <w:rPrChange w:id="78" w:author="Carlos J. Bernardos" w:date="2017-05-16T21:06:00Z">
            <w:rPr/>
          </w:rPrChange>
        </w:rPr>
        <w:t>Coding</w:t>
      </w:r>
      <w:proofErr w:type="spellEnd"/>
      <w:r w:rsidRPr="00820482">
        <w:rPr>
          <w:lang w:val="es-ES"/>
          <w:rPrChange w:id="79" w:author="Carlos J. Bernardos" w:date="2017-05-16T21:06:00Z">
            <w:rPr/>
          </w:rPrChange>
        </w:rPr>
        <w:t xml:space="preserve">] M.A. </w:t>
      </w:r>
      <w:proofErr w:type="spellStart"/>
      <w:r w:rsidRPr="00820482">
        <w:rPr>
          <w:lang w:val="es-ES"/>
          <w:rPrChange w:id="80" w:author="Carlos J. Bernardos" w:date="2017-05-16T21:06:00Z">
            <w:rPr/>
          </w:rPrChange>
        </w:rPr>
        <w:t>Vazquez</w:t>
      </w:r>
      <w:proofErr w:type="spellEnd"/>
      <w:r w:rsidRPr="00820482">
        <w:rPr>
          <w:lang w:val="es-ES"/>
          <w:rPrChange w:id="81" w:author="Carlos J. Bernardos" w:date="2017-05-16T21:06:00Z">
            <w:rPr/>
          </w:rPrChange>
        </w:rPr>
        <w:t>-Castro, Tan Do-</w:t>
      </w:r>
      <w:proofErr w:type="spellStart"/>
      <w:r w:rsidRPr="00820482">
        <w:rPr>
          <w:lang w:val="es-ES"/>
          <w:rPrChange w:id="82" w:author="Carlos J. Bernardos" w:date="2017-05-16T21:06:00Z">
            <w:rPr/>
          </w:rPrChange>
        </w:rPr>
        <w:t>Duy</w:t>
      </w:r>
      <w:proofErr w:type="spellEnd"/>
      <w:r w:rsidRPr="00820482">
        <w:rPr>
          <w:lang w:val="es-ES"/>
          <w:rPrChange w:id="83" w:author="Carlos J. Bernardos" w:date="2017-05-16T21:06:00Z">
            <w:rPr/>
          </w:rPrChange>
        </w:rPr>
        <w:t xml:space="preserve">, </w:t>
      </w:r>
      <w:proofErr w:type="spellStart"/>
      <w:r w:rsidRPr="00820482">
        <w:rPr>
          <w:lang w:val="es-ES"/>
          <w:rPrChange w:id="84" w:author="Carlos J. Bernardos" w:date="2017-05-16T21:06:00Z">
            <w:rPr/>
          </w:rPrChange>
        </w:rPr>
        <w:t>Paresh</w:t>
      </w:r>
      <w:proofErr w:type="spellEnd"/>
      <w:r w:rsidRPr="00820482">
        <w:rPr>
          <w:lang w:val="es-ES"/>
          <w:rPrChange w:id="85" w:author="Carlos J. Bernardos" w:date="2017-05-16T21:06:00Z">
            <w:rPr/>
          </w:rPrChange>
        </w:rPr>
        <w:t xml:space="preserve"> </w:t>
      </w:r>
      <w:proofErr w:type="spellStart"/>
      <w:r w:rsidRPr="00820482">
        <w:rPr>
          <w:lang w:val="es-ES"/>
          <w:rPrChange w:id="86" w:author="Carlos J. Bernardos" w:date="2017-05-16T21:06:00Z">
            <w:rPr/>
          </w:rPrChange>
        </w:rPr>
        <w:t>Saxena</w:t>
      </w:r>
      <w:proofErr w:type="spellEnd"/>
      <w:r w:rsidRPr="00820482">
        <w:rPr>
          <w:lang w:val="es-ES"/>
          <w:rPrChange w:id="87" w:author="Carlos J. Bernardos" w:date="2017-05-16T21:06:00Z">
            <w:rPr/>
          </w:rPrChange>
        </w:rPr>
        <w:t xml:space="preserve">, Magnus </w:t>
      </w:r>
      <w:proofErr w:type="spellStart"/>
      <w:r w:rsidRPr="00820482">
        <w:rPr>
          <w:lang w:val="es-ES"/>
          <w:rPrChange w:id="88" w:author="Carlos J. Bernardos" w:date="2017-05-16T21:06:00Z">
            <w:rPr/>
          </w:rPrChange>
        </w:rPr>
        <w:t>Vikstrom</w:t>
      </w:r>
      <w:proofErr w:type="spellEnd"/>
      <w:r w:rsidRPr="00820482">
        <w:rPr>
          <w:lang w:val="es-ES"/>
          <w:rPrChange w:id="89" w:author="Carlos J. Bernardos" w:date="2017-05-16T21:06:00Z">
            <w:rPr/>
          </w:rPrChange>
        </w:rPr>
        <w:t>,</w:t>
      </w:r>
    </w:p>
    <w:p w14:paraId="0FDD7D64" w14:textId="77777777" w:rsidR="00B37C4C" w:rsidRDefault="00820482">
      <w:pPr>
        <w:pStyle w:val="PlainText"/>
      </w:pPr>
      <w:r w:rsidRPr="00820482">
        <w:rPr>
          <w:lang w:val="es-ES"/>
          <w:rPrChange w:id="90" w:author="Carlos J. Bernardos" w:date="2017-05-16T21:06:00Z">
            <w:rPr/>
          </w:rPrChange>
        </w:rPr>
        <w:t xml:space="preserve">              </w:t>
      </w:r>
      <w:r>
        <w:t>"Network Coding Func</w:t>
      </w:r>
      <w:r>
        <w:t xml:space="preserve">tion Virtualization" 2016-11-14              </w:t>
      </w:r>
    </w:p>
    <w:p w14:paraId="3F20162F" w14:textId="77777777" w:rsidR="00B37C4C" w:rsidRDefault="00820482">
      <w:pPr>
        <w:pStyle w:val="PlainText"/>
      </w:pPr>
      <w:r>
        <w:t xml:space="preserve">              &lt;</w:t>
      </w:r>
      <w:proofErr w:type="gramStart"/>
      <w:r>
        <w:t>draft-vazquez-nfvrg-netcod-function-virtualization-00.txt</w:t>
      </w:r>
      <w:proofErr w:type="gramEnd"/>
      <w:r>
        <w:t xml:space="preserve">&gt;    </w:t>
      </w:r>
    </w:p>
    <w:p w14:paraId="4CFFCD09" w14:textId="77777777" w:rsidR="00B37C4C" w:rsidRDefault="00B37C4C">
      <w:pPr>
        <w:pStyle w:val="PlainText"/>
      </w:pPr>
    </w:p>
    <w:p w14:paraId="0C69A272" w14:textId="77777777" w:rsidR="00B37C4C" w:rsidRDefault="00820482">
      <w:pPr>
        <w:pStyle w:val="PlainText"/>
      </w:pPr>
      <w:r>
        <w:t xml:space="preserve">     [IETF-Anchoring] Anthony Chan, </w:t>
      </w:r>
      <w:proofErr w:type="spellStart"/>
      <w:r>
        <w:t>Xinpeng</w:t>
      </w:r>
      <w:proofErr w:type="spellEnd"/>
      <w:r>
        <w:t xml:space="preserve"> Wei, Jong-</w:t>
      </w:r>
      <w:proofErr w:type="spellStart"/>
      <w:r>
        <w:t>Hyouk</w:t>
      </w:r>
      <w:proofErr w:type="spellEnd"/>
      <w:r>
        <w:t xml:space="preserve"> Lee, </w:t>
      </w:r>
      <w:proofErr w:type="spellStart"/>
      <w:r>
        <w:t>Seil</w:t>
      </w:r>
      <w:proofErr w:type="spellEnd"/>
      <w:r>
        <w:t xml:space="preserve"> Jeon, </w:t>
      </w:r>
    </w:p>
    <w:p w14:paraId="4B89B087" w14:textId="77777777" w:rsidR="00B37C4C" w:rsidRDefault="00820482">
      <w:pPr>
        <w:pStyle w:val="PlainText"/>
      </w:pPr>
      <w:r>
        <w:t xml:space="preserve">              Alexandre </w:t>
      </w:r>
      <w:proofErr w:type="spellStart"/>
      <w:r>
        <w:t>Petrescu</w:t>
      </w:r>
      <w:proofErr w:type="spellEnd"/>
      <w:r>
        <w:t>, Fred Templin "Distri</w:t>
      </w:r>
      <w:r>
        <w:t>buted Mobility Anchoring"</w:t>
      </w:r>
    </w:p>
    <w:p w14:paraId="7C45FEF6" w14:textId="77777777" w:rsidR="00B37C4C" w:rsidRDefault="00820482">
      <w:pPr>
        <w:pStyle w:val="PlainText"/>
      </w:pPr>
      <w:r>
        <w:t xml:space="preserve">              2016-12-15 </w:t>
      </w:r>
    </w:p>
    <w:p w14:paraId="24530DFE" w14:textId="77777777" w:rsidR="00B37C4C" w:rsidRDefault="00820482">
      <w:pPr>
        <w:pStyle w:val="PlainText"/>
      </w:pPr>
      <w:r>
        <w:t xml:space="preserve">              &lt;</w:t>
      </w:r>
      <w:proofErr w:type="gramStart"/>
      <w:r>
        <w:t>draft-ietf-dmm-distributed-mobility-anchoring-03.txt</w:t>
      </w:r>
      <w:proofErr w:type="gramEnd"/>
      <w:r>
        <w:t>,.pdf&gt;</w:t>
      </w:r>
    </w:p>
    <w:p w14:paraId="214C8F09" w14:textId="77777777" w:rsidR="00B37C4C" w:rsidRDefault="00B37C4C">
      <w:pPr>
        <w:pStyle w:val="PlainText"/>
      </w:pPr>
    </w:p>
    <w:p w14:paraId="111803DF" w14:textId="77777777" w:rsidR="00B37C4C" w:rsidRDefault="00820482">
      <w:pPr>
        <w:pStyle w:val="Heading2"/>
        <w:rPr>
          <w:rFonts w:ascii="Courier" w:hAnsi="Courier"/>
          <w:sz w:val="21"/>
        </w:rPr>
      </w:pPr>
      <w:bookmarkStart w:id="91" w:name="_Toc355437109"/>
      <w:bookmarkEnd w:id="91"/>
      <w:r>
        <w:rPr>
          <w:rFonts w:ascii="Courier" w:hAnsi="Courier"/>
          <w:sz w:val="21"/>
        </w:rPr>
        <w:t>7.2</w:t>
      </w:r>
      <w:proofErr w:type="gramStart"/>
      <w:r>
        <w:rPr>
          <w:rFonts w:ascii="Courier" w:hAnsi="Courier"/>
          <w:sz w:val="21"/>
        </w:rPr>
        <w:t>.  Informative</w:t>
      </w:r>
      <w:proofErr w:type="gramEnd"/>
      <w:r>
        <w:rPr>
          <w:rFonts w:ascii="Courier" w:hAnsi="Courier"/>
          <w:sz w:val="21"/>
        </w:rPr>
        <w:t xml:space="preserve"> References</w:t>
      </w:r>
    </w:p>
    <w:p w14:paraId="61592CF2" w14:textId="77777777" w:rsidR="00B37C4C" w:rsidRDefault="00B37C4C">
      <w:pPr>
        <w:pStyle w:val="PlainText"/>
      </w:pPr>
    </w:p>
    <w:p w14:paraId="351E1CD3" w14:textId="77777777" w:rsidR="00B37C4C" w:rsidRDefault="00B37C4C">
      <w:pPr>
        <w:pStyle w:val="PlainText"/>
      </w:pPr>
    </w:p>
    <w:p w14:paraId="5F44AD7B" w14:textId="77777777" w:rsidR="00B37C4C" w:rsidRDefault="00B37C4C">
      <w:pPr>
        <w:pStyle w:val="PlainText"/>
      </w:pPr>
    </w:p>
    <w:p w14:paraId="68C037ED" w14:textId="77777777" w:rsidR="00B37C4C" w:rsidRDefault="00B37C4C">
      <w:pPr>
        <w:pStyle w:val="PlainText"/>
      </w:pPr>
    </w:p>
    <w:p w14:paraId="312E5CAF" w14:textId="77777777" w:rsidR="00B37C4C" w:rsidRDefault="00820482">
      <w:pPr>
        <w:pStyle w:val="PlainText"/>
      </w:pPr>
      <w:r>
        <w:t xml:space="preserve">   [ChinaCom-2009]</w:t>
      </w:r>
    </w:p>
    <w:p w14:paraId="5AA67A64" w14:textId="77777777" w:rsidR="00B37C4C" w:rsidRDefault="00820482">
      <w:pPr>
        <w:pStyle w:val="PlainText"/>
      </w:pPr>
      <w:r>
        <w:t xml:space="preserve">              "A. </w:t>
      </w:r>
      <w:proofErr w:type="spellStart"/>
      <w:r>
        <w:t>Galis</w:t>
      </w:r>
      <w:proofErr w:type="spellEnd"/>
      <w:r>
        <w:t xml:space="preserve"> et al - Management and Service-aware Networking</w:t>
      </w:r>
    </w:p>
    <w:p w14:paraId="3FB23FD8" w14:textId="77777777" w:rsidR="00B37C4C" w:rsidRDefault="00820482">
      <w:pPr>
        <w:pStyle w:val="PlainText"/>
      </w:pPr>
      <w:r>
        <w:t xml:space="preserve">              Architectures (MANA) for Future Internet - Invited paper</w:t>
      </w:r>
    </w:p>
    <w:p w14:paraId="3448226D" w14:textId="77777777" w:rsidR="00B37C4C" w:rsidRDefault="00820482">
      <w:pPr>
        <w:pStyle w:val="PlainText"/>
      </w:pPr>
      <w:r>
        <w:t xml:space="preserve">              IEEE 2009 Fourth International Conference on</w:t>
      </w:r>
    </w:p>
    <w:p w14:paraId="4E5D8B16" w14:textId="77777777" w:rsidR="00B37C4C" w:rsidRDefault="00820482">
      <w:pPr>
        <w:pStyle w:val="PlainText"/>
      </w:pPr>
      <w:r>
        <w:t xml:space="preserve">              Communications and Networking in China (ChinaCom09) 26-28</w:t>
      </w:r>
    </w:p>
    <w:p w14:paraId="75AD9C83" w14:textId="77777777" w:rsidR="00B37C4C" w:rsidRDefault="00820482">
      <w:pPr>
        <w:pStyle w:val="PlainText"/>
      </w:pPr>
      <w:r>
        <w:t xml:space="preserve">              August 2009, Xi'an, China", </w:t>
      </w:r>
      <w:proofErr w:type="spellStart"/>
      <w:r>
        <w:t>n.d</w:t>
      </w:r>
      <w:proofErr w:type="gramStart"/>
      <w:r>
        <w:t>.</w:t>
      </w:r>
      <w:proofErr w:type="spellEnd"/>
      <w:r>
        <w:t>,</w:t>
      </w:r>
      <w:proofErr w:type="gramEnd"/>
    </w:p>
    <w:p w14:paraId="205A3F68" w14:textId="77777777" w:rsidR="00B37C4C" w:rsidRDefault="00820482">
      <w:pPr>
        <w:pStyle w:val="PlainText"/>
      </w:pPr>
      <w:r>
        <w:t xml:space="preserve">      </w:t>
      </w:r>
      <w:r>
        <w:t xml:space="preserve">        &lt;http://www.chinacom.org/2009/index.html&gt;.</w:t>
      </w:r>
    </w:p>
    <w:p w14:paraId="413F4F53" w14:textId="77777777" w:rsidR="00B37C4C" w:rsidRDefault="00B37C4C">
      <w:pPr>
        <w:pStyle w:val="PlainText"/>
      </w:pPr>
    </w:p>
    <w:p w14:paraId="34D2F520" w14:textId="77777777" w:rsidR="00B37C4C" w:rsidRDefault="00820482">
      <w:pPr>
        <w:pStyle w:val="PlainText"/>
      </w:pPr>
      <w:r>
        <w:t xml:space="preserve">   [GENI-2009]</w:t>
      </w:r>
    </w:p>
    <w:p w14:paraId="1C129B87" w14:textId="77777777" w:rsidR="00B37C4C" w:rsidRDefault="00820482">
      <w:pPr>
        <w:pStyle w:val="PlainText"/>
      </w:pPr>
      <w:r>
        <w:t xml:space="preserve">              "GENI Key Concepts - Global Environment for Network</w:t>
      </w:r>
    </w:p>
    <w:p w14:paraId="10E547C9" w14:textId="77777777" w:rsidR="00B37C4C" w:rsidRDefault="00820482">
      <w:pPr>
        <w:pStyle w:val="PlainText"/>
      </w:pPr>
      <w:r>
        <w:t xml:space="preserve">              Innovations (GENI)", </w:t>
      </w:r>
      <w:proofErr w:type="spellStart"/>
      <w:r>
        <w:t>n.d</w:t>
      </w:r>
      <w:proofErr w:type="gramStart"/>
      <w:r>
        <w:t>.</w:t>
      </w:r>
      <w:proofErr w:type="spellEnd"/>
      <w:r>
        <w:t>,</w:t>
      </w:r>
      <w:proofErr w:type="gramEnd"/>
    </w:p>
    <w:p w14:paraId="46FFB745" w14:textId="77777777" w:rsidR="00B37C4C" w:rsidRDefault="00820482">
      <w:pPr>
        <w:pStyle w:val="PlainText"/>
      </w:pPr>
      <w:r>
        <w:t xml:space="preserve">              &lt;http://groups.geni.net/geni/wiki/GENIConcepts&gt;.</w:t>
      </w:r>
    </w:p>
    <w:p w14:paraId="5B26B652" w14:textId="77777777" w:rsidR="00B37C4C" w:rsidRDefault="00B37C4C">
      <w:pPr>
        <w:pStyle w:val="PlainText"/>
      </w:pPr>
    </w:p>
    <w:p w14:paraId="772D42F9" w14:textId="77777777" w:rsidR="00B37C4C" w:rsidRPr="00820482" w:rsidRDefault="00820482">
      <w:pPr>
        <w:pStyle w:val="PlainText"/>
        <w:rPr>
          <w:lang w:val="es-ES"/>
          <w:rPrChange w:id="92" w:author="Carlos J. Bernardos" w:date="2017-05-16T21:06:00Z">
            <w:rPr/>
          </w:rPrChange>
        </w:rPr>
      </w:pPr>
      <w:r>
        <w:t xml:space="preserve">   </w:t>
      </w:r>
      <w:r w:rsidRPr="00820482">
        <w:rPr>
          <w:lang w:val="es-ES"/>
          <w:rPrChange w:id="93" w:author="Carlos J. Bernardos" w:date="2017-05-16T21:06:00Z">
            <w:rPr/>
          </w:rPrChange>
        </w:rPr>
        <w:t>[GUERZONI-2016]</w:t>
      </w:r>
    </w:p>
    <w:p w14:paraId="1E6F4CD6" w14:textId="77777777" w:rsidR="00B37C4C" w:rsidRPr="00820482" w:rsidRDefault="00820482">
      <w:pPr>
        <w:pStyle w:val="PlainText"/>
        <w:rPr>
          <w:lang w:val="es-ES"/>
          <w:rPrChange w:id="94" w:author="Carlos J. Bernardos" w:date="2017-05-16T21:06:00Z">
            <w:rPr/>
          </w:rPrChange>
        </w:rPr>
      </w:pPr>
      <w:r w:rsidRPr="00820482">
        <w:rPr>
          <w:lang w:val="es-ES"/>
          <w:rPrChange w:id="95" w:author="Carlos J. Bernardos" w:date="2017-05-16T21:06:00Z">
            <w:rPr/>
          </w:rPrChange>
        </w:rPr>
        <w:t xml:space="preserve">              "</w:t>
      </w:r>
      <w:proofErr w:type="spellStart"/>
      <w:r w:rsidRPr="00820482">
        <w:rPr>
          <w:lang w:val="es-ES"/>
          <w:rPrChange w:id="96" w:author="Carlos J. Bernardos" w:date="2017-05-16T21:06:00Z">
            <w:rPr/>
          </w:rPrChange>
        </w:rPr>
        <w:t>Guerzoni</w:t>
      </w:r>
      <w:proofErr w:type="spellEnd"/>
      <w:r w:rsidRPr="00820482">
        <w:rPr>
          <w:lang w:val="es-ES"/>
          <w:rPrChange w:id="97" w:author="Carlos J. Bernardos" w:date="2017-05-16T21:06:00Z">
            <w:rPr/>
          </w:rPrChange>
        </w:rPr>
        <w:t xml:space="preserve">, R., </w:t>
      </w:r>
      <w:proofErr w:type="spellStart"/>
      <w:r w:rsidRPr="00820482">
        <w:rPr>
          <w:lang w:val="es-ES"/>
          <w:rPrChange w:id="98" w:author="Carlos J. Bernardos" w:date="2017-05-16T21:06:00Z">
            <w:rPr/>
          </w:rPrChange>
        </w:rPr>
        <w:t>Vaishnavi</w:t>
      </w:r>
      <w:proofErr w:type="spellEnd"/>
      <w:r w:rsidRPr="00820482">
        <w:rPr>
          <w:lang w:val="es-ES"/>
          <w:rPrChange w:id="99" w:author="Carlos J. Bernardos" w:date="2017-05-16T21:06:00Z">
            <w:rPr/>
          </w:rPrChange>
        </w:rPr>
        <w:t xml:space="preserve">, I., </w:t>
      </w:r>
      <w:proofErr w:type="spellStart"/>
      <w:r w:rsidRPr="00820482">
        <w:rPr>
          <w:lang w:val="es-ES"/>
          <w:rPrChange w:id="100" w:author="Carlos J. Bernardos" w:date="2017-05-16T21:06:00Z">
            <w:rPr/>
          </w:rPrChange>
        </w:rPr>
        <w:t>Perez</w:t>
      </w:r>
      <w:proofErr w:type="spellEnd"/>
      <w:r w:rsidRPr="00820482">
        <w:rPr>
          <w:lang w:val="es-ES"/>
          <w:rPrChange w:id="101" w:author="Carlos J. Bernardos" w:date="2017-05-16T21:06:00Z">
            <w:rPr/>
          </w:rPrChange>
        </w:rPr>
        <w:t xml:space="preserve">-Caparros, D., </w:t>
      </w:r>
      <w:proofErr w:type="spellStart"/>
      <w:r w:rsidRPr="00820482">
        <w:rPr>
          <w:lang w:val="es-ES"/>
          <w:rPrChange w:id="102" w:author="Carlos J. Bernardos" w:date="2017-05-16T21:06:00Z">
            <w:rPr/>
          </w:rPrChange>
        </w:rPr>
        <w:t>Galis</w:t>
      </w:r>
      <w:proofErr w:type="spellEnd"/>
      <w:r w:rsidRPr="00820482">
        <w:rPr>
          <w:lang w:val="es-ES"/>
          <w:rPrChange w:id="103" w:author="Carlos J. Bernardos" w:date="2017-05-16T21:06:00Z">
            <w:rPr/>
          </w:rPrChange>
        </w:rPr>
        <w:t>, A.,</w:t>
      </w:r>
    </w:p>
    <w:p w14:paraId="2EE36351" w14:textId="77777777" w:rsidR="00B37C4C" w:rsidRDefault="00820482">
      <w:pPr>
        <w:pStyle w:val="PlainText"/>
      </w:pPr>
      <w:r w:rsidRPr="00820482">
        <w:rPr>
          <w:lang w:val="es-ES"/>
          <w:rPrChange w:id="104" w:author="Carlos J. Bernardos" w:date="2017-05-16T21:06:00Z">
            <w:rPr/>
          </w:rPrChange>
        </w:rPr>
        <w:t xml:space="preserve">              </w:t>
      </w:r>
      <w:proofErr w:type="gramStart"/>
      <w:r>
        <w:t>et</w:t>
      </w:r>
      <w:proofErr w:type="gramEnd"/>
      <w:r>
        <w:t xml:space="preserve"> al Analysis of End-to-End Multi Domain Management and</w:t>
      </w:r>
    </w:p>
    <w:p w14:paraId="6465EF64" w14:textId="77777777" w:rsidR="00B37C4C" w:rsidRDefault="00820482">
      <w:pPr>
        <w:pStyle w:val="PlainText"/>
      </w:pPr>
      <w:r>
        <w:t xml:space="preserve">              Orchestration Frameworks for Software Defined</w:t>
      </w:r>
    </w:p>
    <w:p w14:paraId="359DCEC8" w14:textId="77777777" w:rsidR="00B37C4C" w:rsidRDefault="00820482">
      <w:pPr>
        <w:pStyle w:val="PlainText"/>
      </w:pPr>
      <w:r>
        <w:t xml:space="preserve">              Infrastructures - an Architectural </w:t>
      </w:r>
      <w:r>
        <w:t>Survey", June 2016,</w:t>
      </w:r>
    </w:p>
    <w:p w14:paraId="0212A760" w14:textId="77777777" w:rsidR="00B37C4C" w:rsidRDefault="00820482">
      <w:pPr>
        <w:pStyle w:val="PlainText"/>
      </w:pPr>
      <w:r>
        <w:t xml:space="preserve">              &lt;onlinelibrary.eiley.com/10.1002/ett.3084/pdf&gt;.</w:t>
      </w:r>
    </w:p>
    <w:p w14:paraId="20ABC3C0" w14:textId="77777777" w:rsidR="00B37C4C" w:rsidRDefault="00B37C4C">
      <w:pPr>
        <w:pStyle w:val="PlainText"/>
      </w:pPr>
    </w:p>
    <w:p w14:paraId="7881673A" w14:textId="77777777" w:rsidR="00B37C4C" w:rsidRDefault="00820482">
      <w:pPr>
        <w:pStyle w:val="PlainText"/>
      </w:pPr>
      <w:r>
        <w:t xml:space="preserve">   [IMT2020-2015]</w:t>
      </w:r>
    </w:p>
    <w:p w14:paraId="1762220B" w14:textId="77777777" w:rsidR="00B37C4C" w:rsidRDefault="00820482">
      <w:pPr>
        <w:pStyle w:val="PlainText"/>
      </w:pPr>
      <w:r>
        <w:t xml:space="preserve">              "Report on Gap Analysis", ITU-T FG IMT2020, December</w:t>
      </w:r>
    </w:p>
    <w:p w14:paraId="2AC0D125" w14:textId="77777777" w:rsidR="00B37C4C" w:rsidRDefault="00820482">
      <w:pPr>
        <w:pStyle w:val="PlainText"/>
      </w:pPr>
      <w:r>
        <w:t xml:space="preserve">              2015, &lt;http://www.itu.int/en/ITU-T/focusgroups/imt-</w:t>
      </w:r>
    </w:p>
    <w:p w14:paraId="4224476B" w14:textId="77777777" w:rsidR="00B37C4C" w:rsidRDefault="00820482">
      <w:pPr>
        <w:pStyle w:val="PlainText"/>
      </w:pPr>
      <w:r>
        <w:t xml:space="preserve">              2020/Pag</w:t>
      </w:r>
      <w:r>
        <w:t>es/default.aspx&gt;.</w:t>
      </w:r>
    </w:p>
    <w:p w14:paraId="04D49896" w14:textId="77777777" w:rsidR="00B37C4C" w:rsidRDefault="00B37C4C">
      <w:pPr>
        <w:pStyle w:val="PlainText"/>
      </w:pPr>
    </w:p>
    <w:p w14:paraId="6AEE5542" w14:textId="77777777" w:rsidR="00B37C4C" w:rsidRDefault="00820482">
      <w:pPr>
        <w:pStyle w:val="PlainText"/>
      </w:pPr>
      <w:r>
        <w:t xml:space="preserve">   [IMT2020-2016]</w:t>
      </w:r>
    </w:p>
    <w:p w14:paraId="5449A99B" w14:textId="77777777" w:rsidR="00B37C4C" w:rsidRDefault="00820482">
      <w:pPr>
        <w:pStyle w:val="PlainText"/>
      </w:pPr>
      <w:r>
        <w:t xml:space="preserve">              "Draft Technical Report Application of network</w:t>
      </w:r>
    </w:p>
    <w:p w14:paraId="28FC770D" w14:textId="77777777" w:rsidR="00B37C4C" w:rsidRDefault="00820482">
      <w:pPr>
        <w:pStyle w:val="PlainText"/>
      </w:pPr>
      <w:r>
        <w:t xml:space="preserve">              </w:t>
      </w:r>
      <w:proofErr w:type="spellStart"/>
      <w:proofErr w:type="gramStart"/>
      <w:r>
        <w:t>softwarization</w:t>
      </w:r>
      <w:proofErr w:type="spellEnd"/>
      <w:proofErr w:type="gramEnd"/>
      <w:r>
        <w:t xml:space="preserve"> to IMT-2020 (O-041)", ITU-T FG IMT2020,</w:t>
      </w:r>
    </w:p>
    <w:p w14:paraId="786FFC18" w14:textId="77777777" w:rsidR="00B37C4C" w:rsidRDefault="00820482">
      <w:pPr>
        <w:pStyle w:val="PlainText"/>
      </w:pPr>
      <w:r>
        <w:t xml:space="preserve">              December 2016, &lt;http://www.itu.int/en/ITU-T/focusgroups/</w:t>
      </w:r>
    </w:p>
    <w:p w14:paraId="7B2724C5" w14:textId="77777777" w:rsidR="00B37C4C" w:rsidRDefault="00820482">
      <w:pPr>
        <w:pStyle w:val="PlainText"/>
      </w:pPr>
      <w:r>
        <w:t xml:space="preserve">              imt-</w:t>
      </w:r>
      <w:r>
        <w:t>2020/Pages/default.aspx&gt;.</w:t>
      </w:r>
    </w:p>
    <w:p w14:paraId="27BA83BE" w14:textId="77777777" w:rsidR="00B37C4C" w:rsidRDefault="00B37C4C">
      <w:pPr>
        <w:pStyle w:val="PlainText"/>
      </w:pPr>
    </w:p>
    <w:p w14:paraId="395CD256" w14:textId="77777777" w:rsidR="00B37C4C" w:rsidRDefault="00B37C4C">
      <w:pPr>
        <w:pStyle w:val="PlainText"/>
      </w:pPr>
    </w:p>
    <w:p w14:paraId="38FDFD91" w14:textId="77777777" w:rsidR="00B37C4C" w:rsidRDefault="00B37C4C">
      <w:pPr>
        <w:pStyle w:val="PlainText"/>
      </w:pPr>
    </w:p>
    <w:p w14:paraId="02F572BB" w14:textId="77777777" w:rsidR="00B37C4C" w:rsidRDefault="00820482">
      <w:pPr>
        <w:pStyle w:val="PlainText"/>
      </w:pPr>
      <w:r>
        <w:t xml:space="preserve">   [IMT2020-2016bis]</w:t>
      </w:r>
    </w:p>
    <w:p w14:paraId="1D3F1540" w14:textId="77777777" w:rsidR="00B37C4C" w:rsidRDefault="00820482">
      <w:pPr>
        <w:pStyle w:val="PlainText"/>
      </w:pPr>
      <w:r>
        <w:lastRenderedPageBreak/>
        <w:t xml:space="preserve">              "Draft Terms and definitions for IMT-2020 in ITU-T</w:t>
      </w:r>
    </w:p>
    <w:p w14:paraId="181EFD44" w14:textId="77777777" w:rsidR="00B37C4C" w:rsidRDefault="00820482">
      <w:pPr>
        <w:pStyle w:val="PlainText"/>
      </w:pPr>
      <w:r>
        <w:t xml:space="preserve">              (O-040)", ITU-T FG IMT2020, December 2016,</w:t>
      </w:r>
    </w:p>
    <w:p w14:paraId="77E6C8FB" w14:textId="77777777" w:rsidR="00B37C4C" w:rsidRDefault="00820482">
      <w:pPr>
        <w:pStyle w:val="PlainText"/>
      </w:pPr>
      <w:r>
        <w:t xml:space="preserve">              &lt;http://www.itu.int/en/ITU-T/focusgroups/imt-2020/Pages/</w:t>
      </w:r>
    </w:p>
    <w:p w14:paraId="6BB9369F" w14:textId="77777777" w:rsidR="00B37C4C" w:rsidRDefault="00820482">
      <w:pPr>
        <w:pStyle w:val="PlainText"/>
      </w:pPr>
      <w:r>
        <w:t xml:space="preserve">              default.aspx&gt;.</w:t>
      </w:r>
    </w:p>
    <w:p w14:paraId="3B717244" w14:textId="77777777" w:rsidR="00B37C4C" w:rsidRDefault="00B37C4C">
      <w:pPr>
        <w:pStyle w:val="PlainText"/>
      </w:pPr>
    </w:p>
    <w:p w14:paraId="0A3961F7" w14:textId="77777777" w:rsidR="00B37C4C" w:rsidRDefault="00820482">
      <w:pPr>
        <w:pStyle w:val="PlainText"/>
      </w:pPr>
      <w:r>
        <w:t xml:space="preserve">   [KARL-2016]</w:t>
      </w:r>
    </w:p>
    <w:p w14:paraId="566FEA3D" w14:textId="77777777" w:rsidR="00B37C4C" w:rsidRDefault="00820482">
      <w:pPr>
        <w:pStyle w:val="PlainText"/>
      </w:pPr>
      <w:r>
        <w:t xml:space="preserve">              "Karl, H., </w:t>
      </w:r>
      <w:proofErr w:type="spellStart"/>
      <w:r>
        <w:t>Peuster</w:t>
      </w:r>
      <w:proofErr w:type="spellEnd"/>
      <w:r>
        <w:t xml:space="preserve">, M, </w:t>
      </w:r>
      <w:proofErr w:type="spellStart"/>
      <w:r>
        <w:t>Galis</w:t>
      </w:r>
      <w:proofErr w:type="spellEnd"/>
      <w:r>
        <w:t>, A., et al DevOps for Network</w:t>
      </w:r>
    </w:p>
    <w:p w14:paraId="1E7A1821" w14:textId="77777777" w:rsidR="00B37C4C" w:rsidRDefault="00820482">
      <w:pPr>
        <w:pStyle w:val="PlainText"/>
      </w:pPr>
      <w:r>
        <w:t xml:space="preserve">              Function Virtualization - An Architectural Approach", July</w:t>
      </w:r>
    </w:p>
    <w:p w14:paraId="4CFC6807" w14:textId="77777777" w:rsidR="00B37C4C" w:rsidRDefault="00820482">
      <w:pPr>
        <w:pStyle w:val="PlainText"/>
      </w:pPr>
      <w:r>
        <w:t xml:space="preserve">              2016,</w:t>
      </w:r>
    </w:p>
    <w:p w14:paraId="0A2FBDAC" w14:textId="77777777" w:rsidR="00B37C4C" w:rsidRDefault="00820482">
      <w:pPr>
        <w:pStyle w:val="PlainText"/>
      </w:pPr>
      <w:r>
        <w:t xml:space="preserve">              &lt;http://onlinelibrary.wiley.com</w:t>
      </w:r>
      <w:r>
        <w:t>/doi/10.1002/ett.3084/full&gt;.</w:t>
      </w:r>
    </w:p>
    <w:p w14:paraId="648C1CE4" w14:textId="77777777" w:rsidR="00B37C4C" w:rsidRDefault="00B37C4C">
      <w:pPr>
        <w:pStyle w:val="PlainText"/>
      </w:pPr>
    </w:p>
    <w:p w14:paraId="6E3D3383" w14:textId="77777777" w:rsidR="00B37C4C" w:rsidRDefault="00820482">
      <w:pPr>
        <w:pStyle w:val="PlainText"/>
      </w:pPr>
      <w:r>
        <w:t xml:space="preserve">   [MANO-2014]</w:t>
      </w:r>
    </w:p>
    <w:p w14:paraId="3CEE1CE1" w14:textId="77777777" w:rsidR="00B37C4C" w:rsidRDefault="00820482">
      <w:pPr>
        <w:pStyle w:val="PlainText"/>
      </w:pPr>
      <w:r>
        <w:t xml:space="preserve">              "Network Functions </w:t>
      </w:r>
      <w:proofErr w:type="spellStart"/>
      <w:r>
        <w:t>Virtualisation</w:t>
      </w:r>
      <w:proofErr w:type="spellEnd"/>
      <w:r>
        <w:t xml:space="preserve"> (NFV); Management and</w:t>
      </w:r>
    </w:p>
    <w:p w14:paraId="15D6B9FC" w14:textId="77777777" w:rsidR="00B37C4C" w:rsidRDefault="00820482">
      <w:pPr>
        <w:pStyle w:val="PlainText"/>
      </w:pPr>
      <w:r>
        <w:t xml:space="preserve">              Orchestration v1.1.1.</w:t>
      </w:r>
      <w:proofErr w:type="gramStart"/>
      <w:r>
        <w:t>",</w:t>
      </w:r>
      <w:proofErr w:type="gramEnd"/>
      <w:r>
        <w:t xml:space="preserve"> ETSI European Telecommunications</w:t>
      </w:r>
    </w:p>
    <w:p w14:paraId="69A9AEA5" w14:textId="77777777" w:rsidR="00B37C4C" w:rsidRDefault="00820482">
      <w:pPr>
        <w:pStyle w:val="PlainText"/>
      </w:pPr>
      <w:r>
        <w:t xml:space="preserve">              Standards </w:t>
      </w:r>
      <w:proofErr w:type="gramStart"/>
      <w:r>
        <w:t>Institute.,</w:t>
      </w:r>
      <w:proofErr w:type="gramEnd"/>
      <w:r>
        <w:t xml:space="preserve"> December 2014,</w:t>
      </w:r>
    </w:p>
    <w:p w14:paraId="2D9DCF54" w14:textId="77777777" w:rsidR="00B37C4C" w:rsidRDefault="00820482">
      <w:pPr>
        <w:pStyle w:val="PlainText"/>
      </w:pPr>
      <w:r>
        <w:t xml:space="preserve">              &lt;http</w:t>
      </w:r>
      <w:r>
        <w:t>://www.etsi.org/deliver/etsi_gs/NFV-</w:t>
      </w:r>
    </w:p>
    <w:p w14:paraId="1A2785C3" w14:textId="77777777" w:rsidR="00B37C4C" w:rsidRDefault="00820482">
      <w:pPr>
        <w:pStyle w:val="PlainText"/>
      </w:pPr>
      <w:r>
        <w:t xml:space="preserve">              MAN/001_099/001/01.01.01_60/gs_nfv-man001v010101p.pdf&gt;.</w:t>
      </w:r>
    </w:p>
    <w:p w14:paraId="79433ED0" w14:textId="77777777" w:rsidR="00B37C4C" w:rsidRDefault="00B37C4C">
      <w:pPr>
        <w:pStyle w:val="PlainText"/>
      </w:pPr>
    </w:p>
    <w:p w14:paraId="23CD9B83" w14:textId="77777777" w:rsidR="00B37C4C" w:rsidRDefault="00820482">
      <w:pPr>
        <w:pStyle w:val="PlainText"/>
      </w:pPr>
      <w:r>
        <w:t xml:space="preserve">   [NGMN-2016]</w:t>
      </w:r>
    </w:p>
    <w:p w14:paraId="21D3C470" w14:textId="77777777" w:rsidR="00B37C4C" w:rsidRDefault="00820482">
      <w:pPr>
        <w:pStyle w:val="PlainText"/>
      </w:pPr>
      <w:r>
        <w:t xml:space="preserve">              "</w:t>
      </w:r>
      <w:proofErr w:type="spellStart"/>
      <w:r>
        <w:t>Hedmar</w:t>
      </w:r>
      <w:proofErr w:type="gramStart"/>
      <w:r>
        <w:t>,P</w:t>
      </w:r>
      <w:proofErr w:type="spellEnd"/>
      <w:proofErr w:type="gramEnd"/>
      <w:r>
        <w:t xml:space="preserve">., </w:t>
      </w:r>
      <w:proofErr w:type="spellStart"/>
      <w:r>
        <w:t>Mschner</w:t>
      </w:r>
      <w:proofErr w:type="spellEnd"/>
      <w:r>
        <w:t>, K., et al - Description of Network</w:t>
      </w:r>
    </w:p>
    <w:p w14:paraId="5423B9FA" w14:textId="77777777" w:rsidR="00B37C4C" w:rsidRDefault="00820482">
      <w:pPr>
        <w:pStyle w:val="PlainText"/>
      </w:pPr>
      <w:r>
        <w:t xml:space="preserve">              Slicing Concept", NGMN Alliance NGS-3GPP-2016, Ja</w:t>
      </w:r>
      <w:r>
        <w:t>nuary</w:t>
      </w:r>
    </w:p>
    <w:p w14:paraId="79A29BFC" w14:textId="77777777" w:rsidR="00B37C4C" w:rsidRDefault="00820482">
      <w:pPr>
        <w:pStyle w:val="PlainText"/>
      </w:pPr>
      <w:r>
        <w:t xml:space="preserve">              2016, &lt;https://www.ngmn.org/uploads/</w:t>
      </w:r>
    </w:p>
    <w:p w14:paraId="6E470F86" w14:textId="77777777" w:rsidR="00B37C4C" w:rsidRDefault="00820482">
      <w:pPr>
        <w:pStyle w:val="PlainText"/>
      </w:pPr>
      <w:r>
        <w:t xml:space="preserve">              </w:t>
      </w:r>
      <w:proofErr w:type="gramStart"/>
      <w:r>
        <w:t>media/160113_Network_Slicing_v1_0.pdf</w:t>
      </w:r>
      <w:proofErr w:type="gramEnd"/>
      <w:r>
        <w:t>&gt;.</w:t>
      </w:r>
    </w:p>
    <w:p w14:paraId="372B86FC" w14:textId="77777777" w:rsidR="00B37C4C" w:rsidRDefault="00B37C4C">
      <w:pPr>
        <w:pStyle w:val="PlainText"/>
      </w:pPr>
    </w:p>
    <w:p w14:paraId="1BE63C67" w14:textId="77777777" w:rsidR="00B37C4C" w:rsidRDefault="00820482">
      <w:pPr>
        <w:pStyle w:val="PlainText"/>
      </w:pPr>
      <w:r>
        <w:t xml:space="preserve">   [NGS-3GPP-2016]</w:t>
      </w:r>
    </w:p>
    <w:p w14:paraId="6AA80080" w14:textId="77777777" w:rsidR="00B37C4C" w:rsidRDefault="00820482">
      <w:pPr>
        <w:pStyle w:val="PlainText"/>
      </w:pPr>
      <w:r>
        <w:t xml:space="preserve">              "Study on Architecture for Next Generation System - latest</w:t>
      </w:r>
    </w:p>
    <w:p w14:paraId="4A281A79" w14:textId="77777777" w:rsidR="00B37C4C" w:rsidRDefault="00820482">
      <w:pPr>
        <w:pStyle w:val="PlainText"/>
      </w:pPr>
      <w:r>
        <w:t xml:space="preserve">              </w:t>
      </w:r>
      <w:proofErr w:type="gramStart"/>
      <w:r>
        <w:t>version</w:t>
      </w:r>
      <w:proofErr w:type="gramEnd"/>
      <w:r>
        <w:t xml:space="preserve"> v1.0.2", September 2016,</w:t>
      </w:r>
    </w:p>
    <w:p w14:paraId="7F8C63FA" w14:textId="77777777" w:rsidR="00B37C4C" w:rsidRDefault="00820482">
      <w:pPr>
        <w:pStyle w:val="PlainText"/>
      </w:pPr>
      <w:r>
        <w:t xml:space="preserve">              &lt;http://www.3gpp.org/ftp/tsg_sa/WG2_Arch/Latest_SA2_Specs/</w:t>
      </w:r>
    </w:p>
    <w:p w14:paraId="47E46DB9" w14:textId="77777777" w:rsidR="00B37C4C" w:rsidRDefault="00820482">
      <w:pPr>
        <w:pStyle w:val="PlainText"/>
      </w:pPr>
      <w:r>
        <w:t xml:space="preserve">              Latest_draft_S2_Specs&gt;.</w:t>
      </w:r>
    </w:p>
    <w:p w14:paraId="21522E72" w14:textId="77777777" w:rsidR="00B37C4C" w:rsidRDefault="00B37C4C">
      <w:pPr>
        <w:pStyle w:val="PlainText"/>
      </w:pPr>
    </w:p>
    <w:p w14:paraId="68CC95E4" w14:textId="77777777" w:rsidR="00B37C4C" w:rsidRDefault="00820482">
      <w:pPr>
        <w:pStyle w:val="PlainText"/>
      </w:pPr>
      <w:r>
        <w:t xml:space="preserve">   [ONF-2016]</w:t>
      </w:r>
    </w:p>
    <w:p w14:paraId="0B9F3ACD" w14:textId="77777777" w:rsidR="00B37C4C" w:rsidRDefault="00820482">
      <w:pPr>
        <w:pStyle w:val="PlainText"/>
      </w:pPr>
      <w:r>
        <w:t xml:space="preserve">              "Paul, M, </w:t>
      </w:r>
      <w:proofErr w:type="spellStart"/>
      <w:r>
        <w:t>Schallen</w:t>
      </w:r>
      <w:proofErr w:type="spellEnd"/>
      <w:r>
        <w:t xml:space="preserve">, S., Betts, M., Hood, D., </w:t>
      </w:r>
      <w:proofErr w:type="spellStart"/>
      <w:r>
        <w:t>Shirazipor</w:t>
      </w:r>
      <w:proofErr w:type="spellEnd"/>
      <w:r>
        <w:t>,</w:t>
      </w:r>
    </w:p>
    <w:p w14:paraId="769F7E52" w14:textId="77777777" w:rsidR="00B37C4C" w:rsidRDefault="00820482">
      <w:pPr>
        <w:pStyle w:val="PlainText"/>
      </w:pPr>
      <w:r>
        <w:t xml:space="preserve">              M., Lopes, D., </w:t>
      </w:r>
      <w:proofErr w:type="spellStart"/>
      <w:r>
        <w:t>Kaippallimalit</w:t>
      </w:r>
      <w:proofErr w:type="spellEnd"/>
      <w:r>
        <w:t>, J., - Open Net</w:t>
      </w:r>
      <w:r>
        <w:t>work</w:t>
      </w:r>
    </w:p>
    <w:p w14:paraId="5FBE044D" w14:textId="77777777" w:rsidR="00B37C4C" w:rsidRDefault="00820482">
      <w:pPr>
        <w:pStyle w:val="PlainText"/>
      </w:pPr>
      <w:r>
        <w:t xml:space="preserve">              </w:t>
      </w:r>
      <w:proofErr w:type="spellStart"/>
      <w:r>
        <w:t>Fundation</w:t>
      </w:r>
      <w:proofErr w:type="spellEnd"/>
      <w:r>
        <w:t xml:space="preserve"> document "Applying SDN Architecture to 5G</w:t>
      </w:r>
    </w:p>
    <w:p w14:paraId="17B7E933" w14:textId="77777777" w:rsidR="00B37C4C" w:rsidRDefault="00820482">
      <w:pPr>
        <w:pStyle w:val="PlainText"/>
      </w:pPr>
      <w:r>
        <w:t xml:space="preserve">              Slicing", Open Network </w:t>
      </w:r>
      <w:proofErr w:type="spellStart"/>
      <w:r>
        <w:t>Fundation</w:t>
      </w:r>
      <w:proofErr w:type="spellEnd"/>
      <w:r>
        <w:t>, April 2016,</w:t>
      </w:r>
    </w:p>
    <w:p w14:paraId="0579FA3C" w14:textId="77777777" w:rsidR="00B37C4C" w:rsidRDefault="00820482">
      <w:pPr>
        <w:pStyle w:val="PlainText"/>
      </w:pPr>
      <w:r>
        <w:t xml:space="preserve">              &lt;https://www.opennetworking.org/images/stories/downloads/</w:t>
      </w:r>
    </w:p>
    <w:p w14:paraId="338185D2" w14:textId="77777777" w:rsidR="00B37C4C" w:rsidRDefault="00820482">
      <w:pPr>
        <w:pStyle w:val="PlainText"/>
      </w:pPr>
      <w:r>
        <w:t xml:space="preserve">              </w:t>
      </w:r>
      <w:proofErr w:type="spellStart"/>
      <w:proofErr w:type="gramStart"/>
      <w:r>
        <w:t>sdn</w:t>
      </w:r>
      <w:proofErr w:type="spellEnd"/>
      <w:r>
        <w:t>-resources/technical-reports</w:t>
      </w:r>
      <w:proofErr w:type="gramEnd"/>
      <w:r>
        <w:t>/</w:t>
      </w:r>
    </w:p>
    <w:p w14:paraId="0AF7A1B5" w14:textId="77777777" w:rsidR="00B37C4C" w:rsidRDefault="00820482">
      <w:pPr>
        <w:pStyle w:val="PlainText"/>
      </w:pPr>
      <w:r>
        <w:t xml:space="preserve">      </w:t>
      </w:r>
      <w:r>
        <w:t xml:space="preserve">        Applying_SDN_Architecture_to_5G_Slicing_TR-526.pdf&gt;.</w:t>
      </w:r>
    </w:p>
    <w:p w14:paraId="59035D1E" w14:textId="77777777" w:rsidR="00B37C4C" w:rsidRDefault="00B37C4C">
      <w:pPr>
        <w:pStyle w:val="PlainText"/>
      </w:pPr>
    </w:p>
    <w:p w14:paraId="711822DC" w14:textId="77777777" w:rsidR="00B37C4C" w:rsidRDefault="00820482">
      <w:pPr>
        <w:pStyle w:val="PlainText"/>
      </w:pPr>
      <w:ins w:id="105" w:author="Pedro Martinez-Julia" w:date="2017-05-10T16:35:00Z">
        <w:r>
          <w:t xml:space="preserve">[GRAMMATIKOU-2012] </w:t>
        </w:r>
        <w:proofErr w:type="spellStart"/>
        <w:r>
          <w:t>Grammatikou</w:t>
        </w:r>
        <w:proofErr w:type="spellEnd"/>
        <w:r>
          <w:t xml:space="preserve">, M; </w:t>
        </w:r>
        <w:proofErr w:type="spellStart"/>
        <w:r>
          <w:t>Marinos</w:t>
        </w:r>
        <w:proofErr w:type="spellEnd"/>
        <w:r>
          <w:t xml:space="preserve">, C; Martinez-Julia, P; </w:t>
        </w:r>
        <w:proofErr w:type="spellStart"/>
        <w:r>
          <w:t>Jofre</w:t>
        </w:r>
        <w:proofErr w:type="spellEnd"/>
        <w:r>
          <w:t xml:space="preserve">, J; </w:t>
        </w:r>
        <w:proofErr w:type="spellStart"/>
        <w:r>
          <w:t>Gheorghiu</w:t>
        </w:r>
        <w:proofErr w:type="spellEnd"/>
        <w:r>
          <w:t>, S; et al. Proceedings of the International Conference on Parallel and Distributed Processing Techniques and</w:t>
        </w:r>
        <w:r>
          <w:t xml:space="preserve"> Applications (PDPTA); Athens: 1-5. Athens: The Steering Committee of </w:t>
        </w:r>
        <w:proofErr w:type="gramStart"/>
        <w:r>
          <w:t>The</w:t>
        </w:r>
        <w:proofErr w:type="gramEnd"/>
        <w:r>
          <w:t xml:space="preserve"> World Congress in Computer Science, Computer Engineering and Applied Computing (</w:t>
        </w:r>
        <w:proofErr w:type="spellStart"/>
        <w:r>
          <w:t>WorldComp</w:t>
        </w:r>
        <w:proofErr w:type="spellEnd"/>
        <w:r>
          <w:t>). (2012)</w:t>
        </w:r>
      </w:ins>
    </w:p>
    <w:p w14:paraId="45FE3F64" w14:textId="77777777" w:rsidR="00B37C4C" w:rsidRDefault="00820482">
      <w:pPr>
        <w:pStyle w:val="Heading1"/>
        <w:rPr>
          <w:rFonts w:ascii="Courier" w:hAnsi="Courier"/>
          <w:sz w:val="21"/>
        </w:rPr>
      </w:pPr>
      <w:bookmarkStart w:id="106" w:name="_Toc355437110"/>
      <w:bookmarkEnd w:id="106"/>
      <w:r>
        <w:rPr>
          <w:rFonts w:ascii="Courier" w:hAnsi="Courier"/>
          <w:sz w:val="21"/>
        </w:rPr>
        <w:t>Authors' Addresses</w:t>
      </w:r>
    </w:p>
    <w:p w14:paraId="45D2C7B4" w14:textId="77777777" w:rsidR="00B37C4C" w:rsidRDefault="00B37C4C">
      <w:pPr>
        <w:pStyle w:val="PlainText"/>
      </w:pPr>
    </w:p>
    <w:p w14:paraId="42441F34" w14:textId="77777777" w:rsidR="00B37C4C" w:rsidRDefault="00B37C4C">
      <w:pPr>
        <w:pStyle w:val="PlainText"/>
      </w:pPr>
    </w:p>
    <w:p w14:paraId="4A6DED6D" w14:textId="77777777" w:rsidR="00B37C4C" w:rsidRDefault="00B37C4C">
      <w:pPr>
        <w:pStyle w:val="PlainText"/>
      </w:pPr>
    </w:p>
    <w:sectPr w:rsidR="00B37C4C">
      <w:pgSz w:w="11906" w:h="16838"/>
      <w:pgMar w:top="1440" w:right="909" w:bottom="1440" w:left="909"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Carlos J. Bernardos" w:date="2017-05-16T21:08:00Z" w:initials="CJBC">
    <w:p w14:paraId="5D705D17" w14:textId="77777777" w:rsidR="00820482" w:rsidRDefault="00820482">
      <w:pPr>
        <w:pStyle w:val="CommentText"/>
      </w:pPr>
      <w:r>
        <w:rPr>
          <w:rStyle w:val="CommentReference"/>
        </w:rPr>
        <w:annotationRef/>
      </w:r>
      <w:r>
        <w:t>I see this point very similar to the previous. I’m providing input anyway, and we can eventually merge them.</w:t>
      </w:r>
      <w:bookmarkStart w:id="49" w:name="_GoBack"/>
      <w:bookmarkEnd w:id="4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705D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swiss"/>
    <w:pitch w:val="variable"/>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36CF5"/>
    <w:multiLevelType w:val="hybridMultilevel"/>
    <w:tmpl w:val="E60C0FDC"/>
    <w:lvl w:ilvl="0" w:tplc="68F2879C">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7C6744"/>
    <w:multiLevelType w:val="multilevel"/>
    <w:tmpl w:val="F4B8DF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35336BA"/>
    <w:multiLevelType w:val="multilevel"/>
    <w:tmpl w:val="6D968E6E"/>
    <w:lvl w:ilvl="0">
      <w:start w:val="3"/>
      <w:numFmt w:val="bullet"/>
      <w:lvlText w:val=""/>
      <w:lvlJc w:val="left"/>
      <w:pPr>
        <w:ind w:left="1240" w:hanging="360"/>
      </w:pPr>
      <w:rPr>
        <w:rFonts w:ascii="Symbol" w:hAnsi="Symbol" w:cs="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cs="Wingdings" w:hint="default"/>
      </w:rPr>
    </w:lvl>
    <w:lvl w:ilvl="3">
      <w:start w:val="1"/>
      <w:numFmt w:val="bullet"/>
      <w:lvlText w:val=""/>
      <w:lvlJc w:val="left"/>
      <w:pPr>
        <w:ind w:left="3400" w:hanging="360"/>
      </w:pPr>
      <w:rPr>
        <w:rFonts w:ascii="Symbol" w:hAnsi="Symbol" w:cs="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cs="Wingdings" w:hint="default"/>
      </w:rPr>
    </w:lvl>
    <w:lvl w:ilvl="6">
      <w:start w:val="1"/>
      <w:numFmt w:val="bullet"/>
      <w:lvlText w:val=""/>
      <w:lvlJc w:val="left"/>
      <w:pPr>
        <w:ind w:left="5560" w:hanging="360"/>
      </w:pPr>
      <w:rPr>
        <w:rFonts w:ascii="Symbol" w:hAnsi="Symbol" w:cs="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cs="Wingdings" w:hint="default"/>
      </w:rPr>
    </w:lvl>
  </w:abstractNum>
  <w:abstractNum w:abstractNumId="3" w15:restartNumberingAfterBreak="0">
    <w:nsid w:val="776B21EB"/>
    <w:multiLevelType w:val="hybridMultilevel"/>
    <w:tmpl w:val="E2C8D6EE"/>
    <w:lvl w:ilvl="0" w:tplc="C5B2DA00">
      <w:numFmt w:val="bullet"/>
      <w:lvlText w:val="-"/>
      <w:lvlJc w:val="left"/>
      <w:pPr>
        <w:ind w:left="720" w:hanging="360"/>
      </w:pPr>
      <w:rPr>
        <w:rFonts w:ascii="Courier" w:eastAsiaTheme="minorEastAsia" w:hAnsi="Courie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s J. Bernardos">
    <w15:presenceInfo w15:providerId="None" w15:userId="Carlos J. Bernard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5"/>
  <w:embedSystemFonts/>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4C"/>
    <w:rsid w:val="00820482"/>
    <w:rsid w:val="00B37C4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121F7BA9"/>
  <w15:docId w15:val="{7CDF526A-1670-4FAE-951C-6866CDBD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3D697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69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526670"/>
    <w:rPr>
      <w:rFonts w:ascii="Courier" w:hAnsi="Courier"/>
      <w:sz w:val="21"/>
      <w:szCs w:val="21"/>
    </w:rPr>
  </w:style>
  <w:style w:type="character" w:customStyle="1" w:styleId="Heading1Char">
    <w:name w:val="Heading 1 Char"/>
    <w:basedOn w:val="DefaultParagraphFont"/>
    <w:link w:val="Heading1"/>
    <w:uiPriority w:val="9"/>
    <w:qFormat/>
    <w:rsid w:val="003D697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qFormat/>
    <w:rsid w:val="003D6971"/>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eastAsia="MS Minch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S Gothic"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526670"/>
    <w:pPr>
      <w:spacing w:after="0"/>
    </w:pPr>
    <w:rPr>
      <w:rFonts w:ascii="Courier" w:hAnsi="Courier"/>
      <w:sz w:val="21"/>
      <w:szCs w:val="21"/>
    </w:rPr>
  </w:style>
  <w:style w:type="paragraph" w:styleId="TOC1">
    <w:name w:val="toc 1"/>
    <w:basedOn w:val="Normal"/>
    <w:next w:val="Normal"/>
    <w:autoRedefine/>
    <w:uiPriority w:val="39"/>
    <w:unhideWhenUsed/>
    <w:rsid w:val="003D6971"/>
  </w:style>
  <w:style w:type="paragraph" w:styleId="TOC2">
    <w:name w:val="toc 2"/>
    <w:basedOn w:val="Normal"/>
    <w:next w:val="Normal"/>
    <w:autoRedefine/>
    <w:uiPriority w:val="39"/>
    <w:unhideWhenUsed/>
    <w:rsid w:val="003D6971"/>
    <w:pPr>
      <w:ind w:left="240"/>
    </w:pPr>
  </w:style>
  <w:style w:type="paragraph" w:styleId="TOC3">
    <w:name w:val="toc 3"/>
    <w:basedOn w:val="Normal"/>
    <w:next w:val="Normal"/>
    <w:autoRedefine/>
    <w:uiPriority w:val="39"/>
    <w:unhideWhenUsed/>
    <w:rsid w:val="003D6971"/>
    <w:pPr>
      <w:ind w:left="480"/>
    </w:pPr>
  </w:style>
  <w:style w:type="paragraph" w:styleId="TOC4">
    <w:name w:val="toc 4"/>
    <w:basedOn w:val="Normal"/>
    <w:next w:val="Normal"/>
    <w:autoRedefine/>
    <w:uiPriority w:val="39"/>
    <w:unhideWhenUsed/>
    <w:rsid w:val="003D6971"/>
    <w:pPr>
      <w:ind w:left="720"/>
    </w:pPr>
  </w:style>
  <w:style w:type="paragraph" w:styleId="TOC5">
    <w:name w:val="toc 5"/>
    <w:basedOn w:val="Normal"/>
    <w:next w:val="Normal"/>
    <w:autoRedefine/>
    <w:uiPriority w:val="39"/>
    <w:unhideWhenUsed/>
    <w:rsid w:val="003D6971"/>
    <w:pPr>
      <w:ind w:left="960"/>
    </w:pPr>
  </w:style>
  <w:style w:type="paragraph" w:styleId="TOC6">
    <w:name w:val="toc 6"/>
    <w:basedOn w:val="Normal"/>
    <w:next w:val="Normal"/>
    <w:autoRedefine/>
    <w:uiPriority w:val="39"/>
    <w:unhideWhenUsed/>
    <w:rsid w:val="003D6971"/>
    <w:pPr>
      <w:ind w:left="1200"/>
    </w:pPr>
  </w:style>
  <w:style w:type="paragraph" w:styleId="TOC7">
    <w:name w:val="toc 7"/>
    <w:basedOn w:val="Normal"/>
    <w:next w:val="Normal"/>
    <w:autoRedefine/>
    <w:uiPriority w:val="39"/>
    <w:unhideWhenUsed/>
    <w:rsid w:val="003D6971"/>
    <w:pPr>
      <w:ind w:left="1440"/>
    </w:pPr>
  </w:style>
  <w:style w:type="paragraph" w:styleId="TOC8">
    <w:name w:val="toc 8"/>
    <w:basedOn w:val="Normal"/>
    <w:next w:val="Normal"/>
    <w:autoRedefine/>
    <w:uiPriority w:val="39"/>
    <w:unhideWhenUsed/>
    <w:rsid w:val="003D6971"/>
    <w:pPr>
      <w:ind w:left="1680"/>
    </w:pPr>
  </w:style>
  <w:style w:type="paragraph" w:styleId="TOC9">
    <w:name w:val="toc 9"/>
    <w:basedOn w:val="Normal"/>
    <w:next w:val="Normal"/>
    <w:autoRedefine/>
    <w:uiPriority w:val="39"/>
    <w:unhideWhenUsed/>
    <w:rsid w:val="003D6971"/>
    <w:pPr>
      <w:ind w:left="1920"/>
    </w:pPr>
  </w:style>
  <w:style w:type="paragraph" w:styleId="BalloonText">
    <w:name w:val="Balloon Text"/>
    <w:basedOn w:val="Normal"/>
    <w:link w:val="BalloonTextChar"/>
    <w:uiPriority w:val="99"/>
    <w:semiHidden/>
    <w:unhideWhenUsed/>
    <w:rsid w:val="0082048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482"/>
    <w:rPr>
      <w:rFonts w:ascii="Segoe UI" w:hAnsi="Segoe UI" w:cs="Segoe UI"/>
      <w:sz w:val="18"/>
      <w:szCs w:val="18"/>
    </w:rPr>
  </w:style>
  <w:style w:type="character" w:styleId="CommentReference">
    <w:name w:val="annotation reference"/>
    <w:basedOn w:val="DefaultParagraphFont"/>
    <w:uiPriority w:val="99"/>
    <w:semiHidden/>
    <w:unhideWhenUsed/>
    <w:rsid w:val="00820482"/>
    <w:rPr>
      <w:sz w:val="16"/>
      <w:szCs w:val="16"/>
    </w:rPr>
  </w:style>
  <w:style w:type="paragraph" w:styleId="CommentText">
    <w:name w:val="annotation text"/>
    <w:basedOn w:val="Normal"/>
    <w:link w:val="CommentTextChar"/>
    <w:uiPriority w:val="99"/>
    <w:semiHidden/>
    <w:unhideWhenUsed/>
    <w:rsid w:val="00820482"/>
    <w:rPr>
      <w:sz w:val="20"/>
      <w:szCs w:val="20"/>
    </w:rPr>
  </w:style>
  <w:style w:type="character" w:customStyle="1" w:styleId="CommentTextChar">
    <w:name w:val="Comment Text Char"/>
    <w:basedOn w:val="DefaultParagraphFont"/>
    <w:link w:val="CommentText"/>
    <w:uiPriority w:val="99"/>
    <w:semiHidden/>
    <w:rsid w:val="00820482"/>
    <w:rPr>
      <w:sz w:val="20"/>
      <w:szCs w:val="20"/>
    </w:rPr>
  </w:style>
  <w:style w:type="paragraph" w:styleId="CommentSubject">
    <w:name w:val="annotation subject"/>
    <w:basedOn w:val="CommentText"/>
    <w:next w:val="CommentText"/>
    <w:link w:val="CommentSubjectChar"/>
    <w:uiPriority w:val="99"/>
    <w:semiHidden/>
    <w:unhideWhenUsed/>
    <w:rsid w:val="00820482"/>
    <w:rPr>
      <w:b/>
      <w:bCs/>
    </w:rPr>
  </w:style>
  <w:style w:type="character" w:customStyle="1" w:styleId="CommentSubjectChar">
    <w:name w:val="Comment Subject Char"/>
    <w:basedOn w:val="CommentTextChar"/>
    <w:link w:val="CommentSubject"/>
    <w:uiPriority w:val="99"/>
    <w:semiHidden/>
    <w:rsid w:val="008204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0A6D0-0BDE-407A-B21B-D3091F5D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5046</Words>
  <Characters>27755</Characters>
  <Application>Microsoft Office Word</Application>
  <DocSecurity>0</DocSecurity>
  <Lines>231</Lines>
  <Paragraphs>65</Paragraphs>
  <ScaleCrop>false</ScaleCrop>
  <Company>UCL</Company>
  <LinksUpToDate>false</LinksUpToDate>
  <CharactersWithSpaces>32736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Galis</dc:creator>
  <dc:description/>
  <cp:lastModifiedBy>Carlos J. Bernardos</cp:lastModifiedBy>
  <cp:revision>14</cp:revision>
  <dcterms:created xsi:type="dcterms:W3CDTF">2017-05-07T06:41:00Z</dcterms:created>
  <dcterms:modified xsi:type="dcterms:W3CDTF">2017-05-16T19:08:00Z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